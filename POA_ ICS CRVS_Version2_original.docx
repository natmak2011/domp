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4233A" w14:textId="77777777" w:rsidR="008D238D" w:rsidRPr="004C3AEA" w:rsidRDefault="008D238D" w:rsidP="008D238D">
      <w:pPr>
        <w:spacing w:line="360" w:lineRule="auto"/>
        <w:jc w:val="both"/>
        <w:rPr>
          <w:rFonts w:ascii="Times New Roman" w:hAnsi="Times New Roman" w:cs="Times New Roman"/>
          <w:sz w:val="24"/>
          <w:szCs w:val="24"/>
        </w:rPr>
      </w:pPr>
      <w:bookmarkStart w:id="0" w:name="_Hlk104326974"/>
      <w:r w:rsidRPr="004C3AEA">
        <w:rPr>
          <w:rFonts w:ascii="Times New Roman" w:hAnsi="Times New Roman" w:cs="Times New Roman"/>
          <w:noProof/>
          <w:sz w:val="24"/>
          <w:szCs w:val="24"/>
        </w:rPr>
        <w:drawing>
          <wp:anchor distT="0" distB="0" distL="114300" distR="114300" simplePos="0" relativeHeight="251681280" behindDoc="0" locked="0" layoutInCell="1" allowOverlap="1" wp14:anchorId="476C80EF" wp14:editId="289B1AB5">
            <wp:simplePos x="0" y="0"/>
            <wp:positionH relativeFrom="column">
              <wp:align>left</wp:align>
            </wp:positionH>
            <wp:positionV relativeFrom="paragraph">
              <wp:align>top</wp:align>
            </wp:positionV>
            <wp:extent cx="4524375" cy="1285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285875"/>
                    </a:xfrm>
                    <a:prstGeom prst="rect">
                      <a:avLst/>
                    </a:prstGeom>
                    <a:noFill/>
                    <a:ln>
                      <a:noFill/>
                    </a:ln>
                  </pic:spPr>
                </pic:pic>
              </a:graphicData>
            </a:graphic>
          </wp:anchor>
        </w:drawing>
      </w:r>
      <w:r w:rsidR="0032623D">
        <w:rPr>
          <w:rFonts w:ascii="Times New Roman" w:hAnsi="Times New Roman" w:cs="Times New Roman"/>
          <w:sz w:val="24"/>
          <w:szCs w:val="24"/>
        </w:rPr>
        <w:br w:type="textWrapping" w:clear="all"/>
      </w:r>
    </w:p>
    <w:p w14:paraId="57981879" w14:textId="77777777" w:rsidR="008D238D" w:rsidRPr="004C3AEA" w:rsidRDefault="008D238D" w:rsidP="008D238D">
      <w:pPr>
        <w:pStyle w:val="ListParagraph"/>
        <w:rPr>
          <w:rFonts w:ascii="Times New Roman" w:hAnsi="Times New Roman" w:cs="Times New Roman"/>
          <w:sz w:val="24"/>
          <w:szCs w:val="24"/>
        </w:rPr>
      </w:pPr>
    </w:p>
    <w:p w14:paraId="00EFC0D6" w14:textId="77777777" w:rsidR="008D238D" w:rsidRPr="004C3AEA" w:rsidRDefault="008D238D" w:rsidP="008D238D">
      <w:pPr>
        <w:pStyle w:val="ListParagraph"/>
        <w:rPr>
          <w:rFonts w:ascii="Times New Roman" w:hAnsi="Times New Roman" w:cs="Times New Roman"/>
          <w:sz w:val="24"/>
          <w:szCs w:val="24"/>
        </w:rPr>
      </w:pPr>
    </w:p>
    <w:p w14:paraId="08C59448" w14:textId="77777777" w:rsidR="008D238D" w:rsidRPr="004C3AEA" w:rsidRDefault="008D238D" w:rsidP="008D238D">
      <w:pPr>
        <w:pStyle w:val="ListParagraph"/>
        <w:rPr>
          <w:rFonts w:ascii="Times New Roman" w:hAnsi="Times New Roman" w:cs="Times New Roman"/>
          <w:sz w:val="24"/>
          <w:szCs w:val="24"/>
        </w:rPr>
      </w:pPr>
    </w:p>
    <w:p w14:paraId="1ED64D06" w14:textId="77777777" w:rsidR="008D238D" w:rsidRPr="004C3AEA" w:rsidRDefault="008D238D" w:rsidP="008D238D">
      <w:pPr>
        <w:pStyle w:val="ListParagraph"/>
        <w:rPr>
          <w:rFonts w:ascii="Times New Roman" w:hAnsi="Times New Roman" w:cs="Times New Roman"/>
          <w:sz w:val="24"/>
          <w:szCs w:val="24"/>
        </w:rPr>
      </w:pPr>
    </w:p>
    <w:p w14:paraId="1E55AD5F" w14:textId="77777777" w:rsidR="008D238D" w:rsidRPr="004C3AEA" w:rsidRDefault="008D238D" w:rsidP="008D238D">
      <w:pPr>
        <w:pStyle w:val="ListParagraph"/>
        <w:rPr>
          <w:rFonts w:ascii="Times New Roman" w:hAnsi="Times New Roman" w:cs="Times New Roman"/>
          <w:sz w:val="24"/>
          <w:szCs w:val="24"/>
        </w:rPr>
      </w:pPr>
    </w:p>
    <w:p w14:paraId="57E8CA99" w14:textId="77777777" w:rsidR="008D238D" w:rsidRPr="004C3AEA" w:rsidRDefault="008D238D" w:rsidP="008D238D">
      <w:pPr>
        <w:pStyle w:val="ListParagraph"/>
        <w:rPr>
          <w:rFonts w:ascii="Times New Roman" w:hAnsi="Times New Roman" w:cs="Times New Roman"/>
          <w:sz w:val="24"/>
          <w:szCs w:val="24"/>
        </w:rPr>
      </w:pPr>
    </w:p>
    <w:p w14:paraId="18B130CE" w14:textId="77777777" w:rsidR="008D238D" w:rsidRPr="004C3AEA" w:rsidRDefault="008D238D" w:rsidP="008D238D">
      <w:pPr>
        <w:pStyle w:val="ListParagraph"/>
        <w:rPr>
          <w:rFonts w:ascii="Times New Roman" w:hAnsi="Times New Roman" w:cs="Times New Roman"/>
          <w:sz w:val="24"/>
          <w:szCs w:val="24"/>
        </w:rPr>
      </w:pPr>
    </w:p>
    <w:p w14:paraId="60AA0921" w14:textId="77777777" w:rsidR="008D238D" w:rsidRPr="004C3AEA" w:rsidRDefault="008D238D" w:rsidP="008D238D">
      <w:pPr>
        <w:pStyle w:val="ListParagraph"/>
        <w:rPr>
          <w:rFonts w:ascii="Times New Roman" w:hAnsi="Times New Roman" w:cs="Times New Roman"/>
          <w:sz w:val="24"/>
          <w:szCs w:val="24"/>
        </w:rPr>
      </w:pPr>
    </w:p>
    <w:p w14:paraId="762D1CF6" w14:textId="77777777" w:rsidR="008D238D" w:rsidRPr="004C3AEA" w:rsidRDefault="008D238D" w:rsidP="006C4C76">
      <w:pPr>
        <w:pStyle w:val="ListParagraph"/>
        <w:jc w:val="center"/>
        <w:rPr>
          <w:rFonts w:ascii="Times New Roman" w:hAnsi="Times New Roman" w:cs="Times New Roman"/>
          <w:b/>
          <w:sz w:val="48"/>
          <w:szCs w:val="48"/>
        </w:rPr>
      </w:pPr>
      <w:r w:rsidRPr="004C3AEA">
        <w:rPr>
          <w:rFonts w:ascii="Times New Roman" w:hAnsi="Times New Roman" w:cs="Times New Roman"/>
          <w:b/>
          <w:sz w:val="48"/>
          <w:szCs w:val="48"/>
        </w:rPr>
        <w:t>PROJECT TO STRENGTHEN THE CIVIL REGISTRATION SYSTEM IN ETHIOPIA</w:t>
      </w:r>
    </w:p>
    <w:p w14:paraId="3BBD11BD" w14:textId="77777777" w:rsidR="008D238D" w:rsidRPr="004C3AEA" w:rsidRDefault="008D238D" w:rsidP="008D238D">
      <w:pPr>
        <w:pStyle w:val="ListParagraph"/>
        <w:rPr>
          <w:rFonts w:ascii="Times New Roman" w:hAnsi="Times New Roman" w:cs="Times New Roman"/>
          <w:b/>
          <w:sz w:val="48"/>
          <w:szCs w:val="48"/>
        </w:rPr>
      </w:pPr>
    </w:p>
    <w:p w14:paraId="5F5E499D" w14:textId="77777777" w:rsidR="008D238D" w:rsidRPr="004C3AEA" w:rsidRDefault="008D238D" w:rsidP="006C4C76">
      <w:pPr>
        <w:pStyle w:val="ListParagraph"/>
        <w:jc w:val="right"/>
        <w:rPr>
          <w:rFonts w:ascii="Times New Roman" w:hAnsi="Times New Roman" w:cs="Times New Roman"/>
          <w:b/>
          <w:sz w:val="48"/>
          <w:szCs w:val="48"/>
        </w:rPr>
      </w:pPr>
      <w:r w:rsidRPr="004C3AEA">
        <w:rPr>
          <w:rFonts w:ascii="Times New Roman" w:hAnsi="Times New Roman" w:cs="Times New Roman"/>
          <w:b/>
          <w:sz w:val="48"/>
          <w:szCs w:val="48"/>
        </w:rPr>
        <w:t>PLAN OF ACTION/01</w:t>
      </w:r>
    </w:p>
    <w:p w14:paraId="3F3AF097" w14:textId="77777777" w:rsidR="008D238D" w:rsidRPr="004C3AEA" w:rsidRDefault="008D238D" w:rsidP="008D238D">
      <w:pPr>
        <w:pStyle w:val="ListParagraph"/>
        <w:rPr>
          <w:rFonts w:ascii="Times New Roman" w:hAnsi="Times New Roman" w:cs="Times New Roman"/>
          <w:sz w:val="48"/>
          <w:szCs w:val="48"/>
        </w:rPr>
      </w:pPr>
    </w:p>
    <w:p w14:paraId="532CA18D" w14:textId="77777777" w:rsidR="008D238D" w:rsidRPr="004C3AEA" w:rsidRDefault="008D238D" w:rsidP="008D238D">
      <w:pPr>
        <w:pStyle w:val="ListParagraph"/>
        <w:rPr>
          <w:rFonts w:ascii="Times New Roman" w:hAnsi="Times New Roman" w:cs="Times New Roman"/>
          <w:sz w:val="48"/>
          <w:szCs w:val="48"/>
        </w:rPr>
      </w:pPr>
    </w:p>
    <w:p w14:paraId="723E901C" w14:textId="77777777" w:rsidR="008D238D" w:rsidRPr="004C3AEA" w:rsidRDefault="008D238D" w:rsidP="008D238D">
      <w:pPr>
        <w:pStyle w:val="ListParagraph"/>
        <w:rPr>
          <w:rFonts w:ascii="Times New Roman" w:hAnsi="Times New Roman" w:cs="Times New Roman"/>
          <w:sz w:val="48"/>
          <w:szCs w:val="48"/>
        </w:rPr>
      </w:pPr>
    </w:p>
    <w:p w14:paraId="652B85F8" w14:textId="77777777" w:rsidR="008D238D" w:rsidRPr="004C3AEA" w:rsidRDefault="008D238D" w:rsidP="008D238D">
      <w:pPr>
        <w:pStyle w:val="ListParagraph"/>
        <w:rPr>
          <w:rFonts w:ascii="Times New Roman" w:hAnsi="Times New Roman" w:cs="Times New Roman"/>
          <w:sz w:val="48"/>
          <w:szCs w:val="48"/>
        </w:rPr>
      </w:pPr>
    </w:p>
    <w:p w14:paraId="51BF686A" w14:textId="77777777" w:rsidR="008D238D" w:rsidRPr="004C3AEA" w:rsidRDefault="006C4C76" w:rsidP="008D238D">
      <w:pPr>
        <w:pStyle w:val="ListParagraph"/>
        <w:rPr>
          <w:rFonts w:ascii="Times New Roman" w:hAnsi="Times New Roman" w:cs="Times New Roman"/>
          <w:sz w:val="48"/>
          <w:szCs w:val="48"/>
        </w:rPr>
      </w:pPr>
      <w:r>
        <w:rPr>
          <w:rFonts w:ascii="Times New Roman" w:hAnsi="Times New Roman" w:cs="Times New Roman"/>
          <w:sz w:val="48"/>
          <w:szCs w:val="48"/>
        </w:rPr>
        <w:t>July</w:t>
      </w:r>
      <w:r w:rsidR="008D238D" w:rsidRPr="004C3AEA">
        <w:rPr>
          <w:rFonts w:ascii="Times New Roman" w:hAnsi="Times New Roman" w:cs="Times New Roman"/>
          <w:sz w:val="48"/>
          <w:szCs w:val="48"/>
        </w:rPr>
        <w:t xml:space="preserve"> 2022</w:t>
      </w:r>
    </w:p>
    <w:p w14:paraId="371584DF" w14:textId="77777777" w:rsidR="008D238D" w:rsidRPr="004C3AEA" w:rsidRDefault="008D238D" w:rsidP="008D238D">
      <w:pPr>
        <w:pStyle w:val="ListParagraph"/>
        <w:rPr>
          <w:rFonts w:ascii="Times New Roman" w:hAnsi="Times New Roman" w:cs="Times New Roman"/>
          <w:sz w:val="24"/>
          <w:szCs w:val="24"/>
        </w:rPr>
      </w:pPr>
    </w:p>
    <w:p w14:paraId="4F973B19" w14:textId="77777777" w:rsidR="008834EA" w:rsidRDefault="008834EA" w:rsidP="008D238D">
      <w:pPr>
        <w:pStyle w:val="ListParagraph"/>
        <w:rPr>
          <w:rFonts w:ascii="Times New Roman" w:hAnsi="Times New Roman" w:cs="Times New Roman"/>
          <w:b/>
          <w:sz w:val="24"/>
          <w:szCs w:val="24"/>
        </w:rPr>
      </w:pPr>
    </w:p>
    <w:p w14:paraId="77C310FC" w14:textId="77777777" w:rsidR="008834EA" w:rsidRDefault="008834EA" w:rsidP="008D238D">
      <w:pPr>
        <w:pStyle w:val="ListParagraph"/>
        <w:rPr>
          <w:rFonts w:ascii="Times New Roman" w:hAnsi="Times New Roman" w:cs="Times New Roman"/>
          <w:b/>
          <w:sz w:val="24"/>
          <w:szCs w:val="24"/>
        </w:rPr>
      </w:pPr>
    </w:p>
    <w:p w14:paraId="116F8AC3" w14:textId="77777777" w:rsidR="008834EA" w:rsidRDefault="008834EA" w:rsidP="008D238D">
      <w:pPr>
        <w:pStyle w:val="ListParagraph"/>
        <w:rPr>
          <w:rFonts w:ascii="Times New Roman" w:hAnsi="Times New Roman" w:cs="Times New Roman"/>
          <w:b/>
          <w:sz w:val="24"/>
          <w:szCs w:val="24"/>
        </w:rPr>
      </w:pPr>
    </w:p>
    <w:p w14:paraId="7F2B0E03" w14:textId="77777777" w:rsidR="008834EA" w:rsidRDefault="008834EA" w:rsidP="008D238D">
      <w:pPr>
        <w:pStyle w:val="ListParagraph"/>
        <w:rPr>
          <w:rFonts w:ascii="Times New Roman" w:hAnsi="Times New Roman" w:cs="Times New Roman"/>
          <w:b/>
          <w:sz w:val="24"/>
          <w:szCs w:val="24"/>
        </w:rPr>
      </w:pPr>
    </w:p>
    <w:p w14:paraId="22DDA0DA" w14:textId="6A1B016C" w:rsidR="00F07F9E" w:rsidRDefault="008D238D" w:rsidP="0017531B">
      <w:pPr>
        <w:pStyle w:val="Heading1"/>
        <w:rPr>
          <w:ins w:id="1" w:author="Mengixo@hotmail.com" w:date="2022-08-12T14:30:00Z"/>
          <w:rFonts w:ascii="Times New Roman" w:hAnsi="Times New Roman" w:cs="Times New Roman"/>
          <w:noProof/>
        </w:rPr>
      </w:pPr>
      <w:bookmarkStart w:id="2" w:name="_Toc111206924"/>
      <w:bookmarkStart w:id="3" w:name="_Toc111207085"/>
      <w:r w:rsidRPr="005208F4">
        <w:rPr>
          <w:rFonts w:ascii="Times New Roman" w:hAnsi="Times New Roman" w:cs="Times New Roman"/>
        </w:rPr>
        <w:t>TABLE OF CONTENTS</w:t>
      </w:r>
      <w:bookmarkEnd w:id="2"/>
      <w:bookmarkEnd w:id="3"/>
    </w:p>
    <w:customXmlInsRangeStart w:id="4" w:author="Mengixo@hotmail.com" w:date="2022-08-12T14:31:00Z"/>
    <w:sdt>
      <w:sdtPr>
        <w:rPr>
          <w:rFonts w:asciiTheme="minorHAnsi" w:eastAsiaTheme="minorHAnsi" w:hAnsiTheme="minorHAnsi" w:cstheme="minorBidi"/>
          <w:b w:val="0"/>
          <w:bCs w:val="0"/>
          <w:color w:val="auto"/>
          <w:sz w:val="22"/>
          <w:szCs w:val="22"/>
          <w:lang w:eastAsia="en-US"/>
        </w:rPr>
        <w:id w:val="1872188403"/>
        <w:docPartObj>
          <w:docPartGallery w:val="Table of Contents"/>
          <w:docPartUnique/>
        </w:docPartObj>
      </w:sdtPr>
      <w:sdtEndPr>
        <w:rPr>
          <w:noProof/>
        </w:rPr>
      </w:sdtEndPr>
      <w:sdtContent>
        <w:customXmlInsRangeEnd w:id="4"/>
        <w:p w14:paraId="28E82A4B" w14:textId="0FA2B755" w:rsidR="0017531B" w:rsidRDefault="0017531B" w:rsidP="0017531B">
          <w:pPr>
            <w:pStyle w:val="TOCHeading"/>
            <w:rPr>
              <w:rFonts w:asciiTheme="minorHAnsi" w:eastAsiaTheme="minorEastAsia" w:hAnsiTheme="minorHAnsi" w:cstheme="minorBidi"/>
              <w:noProof/>
              <w:color w:val="auto"/>
              <w:sz w:val="22"/>
              <w:szCs w:val="22"/>
              <w:lang w:val="en-GB" w:eastAsia="en-GB"/>
            </w:rPr>
          </w:pPr>
          <w:ins w:id="5" w:author="Mengixo@hotmail.com" w:date="2022-08-12T14:31:00Z">
            <w:r>
              <w:fldChar w:fldCharType="begin"/>
            </w:r>
            <w:r>
              <w:instrText xml:space="preserve"> TOC \o "1-3" \h \z \u </w:instrText>
            </w:r>
            <w:r>
              <w:fldChar w:fldCharType="separate"/>
            </w:r>
          </w:ins>
          <w:ins w:id="6" w:author="Mengixo@hotmail.com" w:date="2022-08-12T14:32:00Z">
            <w:r w:rsidRPr="00352CC8" w:rsidDel="0017531B">
              <w:rPr>
                <w:rStyle w:val="Hyperlink"/>
                <w:noProof/>
              </w:rPr>
              <w:t xml:space="preserve"> </w:t>
            </w:r>
          </w:ins>
          <w:hyperlink w:anchor="_Toc111207086" w:history="1">
            <w:r w:rsidRPr="00352CC8">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_Toc111207086 \h </w:instrText>
            </w:r>
            <w:r>
              <w:rPr>
                <w:noProof/>
                <w:webHidden/>
              </w:rPr>
            </w:r>
            <w:r>
              <w:rPr>
                <w:noProof/>
                <w:webHidden/>
              </w:rPr>
              <w:fldChar w:fldCharType="separate"/>
            </w:r>
            <w:r>
              <w:rPr>
                <w:noProof/>
                <w:webHidden/>
              </w:rPr>
              <w:t>ii</w:t>
            </w:r>
            <w:r>
              <w:rPr>
                <w:noProof/>
                <w:webHidden/>
              </w:rPr>
              <w:fldChar w:fldCharType="end"/>
            </w:r>
          </w:hyperlink>
        </w:p>
        <w:p w14:paraId="6DAB4CB8" w14:textId="4103B03B" w:rsidR="0017531B" w:rsidRDefault="001B54E4">
          <w:pPr>
            <w:pStyle w:val="TOC1"/>
            <w:rPr>
              <w:rFonts w:asciiTheme="minorHAnsi" w:eastAsiaTheme="minorEastAsia" w:hAnsiTheme="minorHAnsi" w:cstheme="minorBidi"/>
              <w:noProof/>
              <w:color w:val="auto"/>
              <w:sz w:val="22"/>
              <w:szCs w:val="22"/>
              <w:lang w:val="en-GB" w:eastAsia="en-GB"/>
            </w:rPr>
          </w:pPr>
          <w:hyperlink w:anchor="_Toc111207087" w:history="1">
            <w:r w:rsidR="0017531B" w:rsidRPr="00352CC8">
              <w:rPr>
                <w:rStyle w:val="Hyperlink"/>
                <w:noProof/>
              </w:rPr>
              <w:t>ACRONYMS</w:t>
            </w:r>
            <w:r w:rsidR="0017531B">
              <w:rPr>
                <w:noProof/>
                <w:webHidden/>
              </w:rPr>
              <w:tab/>
            </w:r>
            <w:r w:rsidR="0017531B">
              <w:rPr>
                <w:noProof/>
                <w:webHidden/>
              </w:rPr>
              <w:fldChar w:fldCharType="begin"/>
            </w:r>
            <w:r w:rsidR="0017531B">
              <w:rPr>
                <w:noProof/>
                <w:webHidden/>
              </w:rPr>
              <w:instrText xml:space="preserve"> PAGEREF _Toc111207087 \h </w:instrText>
            </w:r>
            <w:r w:rsidR="0017531B">
              <w:rPr>
                <w:noProof/>
                <w:webHidden/>
              </w:rPr>
            </w:r>
            <w:r w:rsidR="0017531B">
              <w:rPr>
                <w:noProof/>
                <w:webHidden/>
              </w:rPr>
              <w:fldChar w:fldCharType="separate"/>
            </w:r>
            <w:r w:rsidR="0017531B">
              <w:rPr>
                <w:noProof/>
                <w:webHidden/>
              </w:rPr>
              <w:t>iii</w:t>
            </w:r>
            <w:r w:rsidR="0017531B">
              <w:rPr>
                <w:noProof/>
                <w:webHidden/>
              </w:rPr>
              <w:fldChar w:fldCharType="end"/>
            </w:r>
          </w:hyperlink>
        </w:p>
        <w:p w14:paraId="5FAB2800" w14:textId="066F64A6"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088" w:history="1">
            <w:r w:rsidR="0017531B" w:rsidRPr="00352CC8">
              <w:rPr>
                <w:rStyle w:val="Hyperlink"/>
                <w:noProof/>
              </w:rPr>
              <w:t>1.</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Background</w:t>
            </w:r>
            <w:r w:rsidR="0017531B">
              <w:rPr>
                <w:noProof/>
                <w:webHidden/>
              </w:rPr>
              <w:tab/>
            </w:r>
            <w:r w:rsidR="0017531B">
              <w:rPr>
                <w:noProof/>
                <w:webHidden/>
              </w:rPr>
              <w:fldChar w:fldCharType="begin"/>
            </w:r>
            <w:r w:rsidR="0017531B">
              <w:rPr>
                <w:noProof/>
                <w:webHidden/>
              </w:rPr>
              <w:instrText xml:space="preserve"> PAGEREF _Toc111207088 \h </w:instrText>
            </w:r>
            <w:r w:rsidR="0017531B">
              <w:rPr>
                <w:noProof/>
                <w:webHidden/>
              </w:rPr>
            </w:r>
            <w:r w:rsidR="0017531B">
              <w:rPr>
                <w:noProof/>
                <w:webHidden/>
              </w:rPr>
              <w:fldChar w:fldCharType="separate"/>
            </w:r>
            <w:r w:rsidR="0017531B">
              <w:rPr>
                <w:noProof/>
                <w:webHidden/>
              </w:rPr>
              <w:t>1</w:t>
            </w:r>
            <w:r w:rsidR="0017531B">
              <w:rPr>
                <w:noProof/>
                <w:webHidden/>
              </w:rPr>
              <w:fldChar w:fldCharType="end"/>
            </w:r>
          </w:hyperlink>
        </w:p>
        <w:p w14:paraId="442A7D43" w14:textId="0E0DACC7"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089" w:history="1">
            <w:r w:rsidR="0017531B" w:rsidRPr="00352CC8">
              <w:rPr>
                <w:rStyle w:val="Hyperlink"/>
                <w:noProof/>
              </w:rPr>
              <w:t>2.</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Objectives</w:t>
            </w:r>
            <w:r w:rsidR="0017531B">
              <w:rPr>
                <w:noProof/>
                <w:webHidden/>
              </w:rPr>
              <w:tab/>
            </w:r>
            <w:r w:rsidR="0017531B">
              <w:rPr>
                <w:noProof/>
                <w:webHidden/>
              </w:rPr>
              <w:fldChar w:fldCharType="begin"/>
            </w:r>
            <w:r w:rsidR="0017531B">
              <w:rPr>
                <w:noProof/>
                <w:webHidden/>
              </w:rPr>
              <w:instrText xml:space="preserve"> PAGEREF _Toc111207089 \h </w:instrText>
            </w:r>
            <w:r w:rsidR="0017531B">
              <w:rPr>
                <w:noProof/>
                <w:webHidden/>
              </w:rPr>
            </w:r>
            <w:r w:rsidR="0017531B">
              <w:rPr>
                <w:noProof/>
                <w:webHidden/>
              </w:rPr>
              <w:fldChar w:fldCharType="separate"/>
            </w:r>
            <w:r w:rsidR="0017531B">
              <w:rPr>
                <w:noProof/>
                <w:webHidden/>
              </w:rPr>
              <w:t>2</w:t>
            </w:r>
            <w:r w:rsidR="0017531B">
              <w:rPr>
                <w:noProof/>
                <w:webHidden/>
              </w:rPr>
              <w:fldChar w:fldCharType="end"/>
            </w:r>
          </w:hyperlink>
        </w:p>
        <w:p w14:paraId="2D145772" w14:textId="51429A16"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0" w:history="1">
            <w:r w:rsidR="0017531B" w:rsidRPr="00352CC8">
              <w:rPr>
                <w:rStyle w:val="Hyperlink"/>
                <w:noProof/>
              </w:rPr>
              <w:t>2.1 General Objectives</w:t>
            </w:r>
            <w:r w:rsidR="0017531B">
              <w:rPr>
                <w:noProof/>
                <w:webHidden/>
              </w:rPr>
              <w:tab/>
            </w:r>
            <w:r w:rsidR="0017531B">
              <w:rPr>
                <w:noProof/>
                <w:webHidden/>
              </w:rPr>
              <w:fldChar w:fldCharType="begin"/>
            </w:r>
            <w:r w:rsidR="0017531B">
              <w:rPr>
                <w:noProof/>
                <w:webHidden/>
              </w:rPr>
              <w:instrText xml:space="preserve"> PAGEREF _Toc111207090 \h </w:instrText>
            </w:r>
            <w:r w:rsidR="0017531B">
              <w:rPr>
                <w:noProof/>
                <w:webHidden/>
              </w:rPr>
            </w:r>
            <w:r w:rsidR="0017531B">
              <w:rPr>
                <w:noProof/>
                <w:webHidden/>
              </w:rPr>
              <w:fldChar w:fldCharType="separate"/>
            </w:r>
            <w:r w:rsidR="0017531B">
              <w:rPr>
                <w:noProof/>
                <w:webHidden/>
              </w:rPr>
              <w:t>2</w:t>
            </w:r>
            <w:r w:rsidR="0017531B">
              <w:rPr>
                <w:noProof/>
                <w:webHidden/>
              </w:rPr>
              <w:fldChar w:fldCharType="end"/>
            </w:r>
          </w:hyperlink>
        </w:p>
        <w:p w14:paraId="006B7DAB" w14:textId="6F58F75C"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1" w:history="1">
            <w:r w:rsidR="0017531B" w:rsidRPr="00352CC8">
              <w:rPr>
                <w:rStyle w:val="Hyperlink"/>
                <w:noProof/>
              </w:rPr>
              <w:t>2.2 Specific Objectives</w:t>
            </w:r>
            <w:r w:rsidR="0017531B">
              <w:rPr>
                <w:noProof/>
                <w:webHidden/>
              </w:rPr>
              <w:tab/>
            </w:r>
            <w:r w:rsidR="0017531B">
              <w:rPr>
                <w:noProof/>
                <w:webHidden/>
              </w:rPr>
              <w:fldChar w:fldCharType="begin"/>
            </w:r>
            <w:r w:rsidR="0017531B">
              <w:rPr>
                <w:noProof/>
                <w:webHidden/>
              </w:rPr>
              <w:instrText xml:space="preserve"> PAGEREF _Toc111207091 \h </w:instrText>
            </w:r>
            <w:r w:rsidR="0017531B">
              <w:rPr>
                <w:noProof/>
                <w:webHidden/>
              </w:rPr>
            </w:r>
            <w:r w:rsidR="0017531B">
              <w:rPr>
                <w:noProof/>
                <w:webHidden/>
              </w:rPr>
              <w:fldChar w:fldCharType="separate"/>
            </w:r>
            <w:r w:rsidR="0017531B">
              <w:rPr>
                <w:noProof/>
                <w:webHidden/>
              </w:rPr>
              <w:t>3</w:t>
            </w:r>
            <w:r w:rsidR="0017531B">
              <w:rPr>
                <w:noProof/>
                <w:webHidden/>
              </w:rPr>
              <w:fldChar w:fldCharType="end"/>
            </w:r>
          </w:hyperlink>
        </w:p>
        <w:p w14:paraId="36C0C703" w14:textId="559A7923"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092" w:history="1">
            <w:r w:rsidR="0017531B" w:rsidRPr="00352CC8">
              <w:rPr>
                <w:rStyle w:val="Hyperlink"/>
                <w:noProof/>
              </w:rPr>
              <w:t>3.</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intervention areas</w:t>
            </w:r>
            <w:r w:rsidR="0017531B">
              <w:rPr>
                <w:noProof/>
                <w:webHidden/>
              </w:rPr>
              <w:tab/>
            </w:r>
            <w:r w:rsidR="0017531B">
              <w:rPr>
                <w:noProof/>
                <w:webHidden/>
              </w:rPr>
              <w:fldChar w:fldCharType="begin"/>
            </w:r>
            <w:r w:rsidR="0017531B">
              <w:rPr>
                <w:noProof/>
                <w:webHidden/>
              </w:rPr>
              <w:instrText xml:space="preserve"> PAGEREF _Toc111207092 \h </w:instrText>
            </w:r>
            <w:r w:rsidR="0017531B">
              <w:rPr>
                <w:noProof/>
                <w:webHidden/>
              </w:rPr>
            </w:r>
            <w:r w:rsidR="0017531B">
              <w:rPr>
                <w:noProof/>
                <w:webHidden/>
              </w:rPr>
              <w:fldChar w:fldCharType="separate"/>
            </w:r>
            <w:r w:rsidR="0017531B">
              <w:rPr>
                <w:noProof/>
                <w:webHidden/>
              </w:rPr>
              <w:t>3</w:t>
            </w:r>
            <w:r w:rsidR="0017531B">
              <w:rPr>
                <w:noProof/>
                <w:webHidden/>
              </w:rPr>
              <w:fldChar w:fldCharType="end"/>
            </w:r>
          </w:hyperlink>
        </w:p>
        <w:p w14:paraId="1C9F9948" w14:textId="53310FF5"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3" w:history="1">
            <w:r w:rsidR="0017531B" w:rsidRPr="00352CC8">
              <w:rPr>
                <w:rStyle w:val="Hyperlink"/>
                <w:noProof/>
              </w:rPr>
              <w:t>3.1 Target areas</w:t>
            </w:r>
            <w:r w:rsidR="0017531B">
              <w:rPr>
                <w:noProof/>
                <w:webHidden/>
              </w:rPr>
              <w:tab/>
            </w:r>
            <w:r w:rsidR="0017531B">
              <w:rPr>
                <w:noProof/>
                <w:webHidden/>
              </w:rPr>
              <w:fldChar w:fldCharType="begin"/>
            </w:r>
            <w:r w:rsidR="0017531B">
              <w:rPr>
                <w:noProof/>
                <w:webHidden/>
              </w:rPr>
              <w:instrText xml:space="preserve"> PAGEREF _Toc111207093 \h </w:instrText>
            </w:r>
            <w:r w:rsidR="0017531B">
              <w:rPr>
                <w:noProof/>
                <w:webHidden/>
              </w:rPr>
            </w:r>
            <w:r w:rsidR="0017531B">
              <w:rPr>
                <w:noProof/>
                <w:webHidden/>
              </w:rPr>
              <w:fldChar w:fldCharType="separate"/>
            </w:r>
            <w:r w:rsidR="0017531B">
              <w:rPr>
                <w:noProof/>
                <w:webHidden/>
              </w:rPr>
              <w:t>3</w:t>
            </w:r>
            <w:r w:rsidR="0017531B">
              <w:rPr>
                <w:noProof/>
                <w:webHidden/>
              </w:rPr>
              <w:fldChar w:fldCharType="end"/>
            </w:r>
          </w:hyperlink>
        </w:p>
        <w:p w14:paraId="31C82045" w14:textId="430477B1"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4" w:history="1">
            <w:r w:rsidR="0017531B" w:rsidRPr="00352CC8">
              <w:rPr>
                <w:rStyle w:val="Hyperlink"/>
                <w:noProof/>
              </w:rPr>
              <w:t>3.2 Selection criteria for project intervention areas</w:t>
            </w:r>
            <w:r w:rsidR="0017531B">
              <w:rPr>
                <w:noProof/>
                <w:webHidden/>
              </w:rPr>
              <w:tab/>
            </w:r>
            <w:r w:rsidR="0017531B">
              <w:rPr>
                <w:noProof/>
                <w:webHidden/>
              </w:rPr>
              <w:fldChar w:fldCharType="begin"/>
            </w:r>
            <w:r w:rsidR="0017531B">
              <w:rPr>
                <w:noProof/>
                <w:webHidden/>
              </w:rPr>
              <w:instrText xml:space="preserve"> PAGEREF _Toc111207094 \h </w:instrText>
            </w:r>
            <w:r w:rsidR="0017531B">
              <w:rPr>
                <w:noProof/>
                <w:webHidden/>
              </w:rPr>
            </w:r>
            <w:r w:rsidR="0017531B">
              <w:rPr>
                <w:noProof/>
                <w:webHidden/>
              </w:rPr>
              <w:fldChar w:fldCharType="separate"/>
            </w:r>
            <w:r w:rsidR="0017531B">
              <w:rPr>
                <w:noProof/>
                <w:webHidden/>
              </w:rPr>
              <w:t>6</w:t>
            </w:r>
            <w:r w:rsidR="0017531B">
              <w:rPr>
                <w:noProof/>
                <w:webHidden/>
              </w:rPr>
              <w:fldChar w:fldCharType="end"/>
            </w:r>
          </w:hyperlink>
        </w:p>
        <w:p w14:paraId="658ACAFC" w14:textId="13687793"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095" w:history="1">
            <w:r w:rsidR="0017531B" w:rsidRPr="00352CC8">
              <w:rPr>
                <w:rStyle w:val="Hyperlink"/>
                <w:noProof/>
              </w:rPr>
              <w:t>4.</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Strategic Focus</w:t>
            </w:r>
            <w:r w:rsidR="0017531B">
              <w:rPr>
                <w:noProof/>
                <w:webHidden/>
              </w:rPr>
              <w:tab/>
            </w:r>
            <w:r w:rsidR="0017531B">
              <w:rPr>
                <w:noProof/>
                <w:webHidden/>
              </w:rPr>
              <w:fldChar w:fldCharType="begin"/>
            </w:r>
            <w:r w:rsidR="0017531B">
              <w:rPr>
                <w:noProof/>
                <w:webHidden/>
              </w:rPr>
              <w:instrText xml:space="preserve"> PAGEREF _Toc111207095 \h </w:instrText>
            </w:r>
            <w:r w:rsidR="0017531B">
              <w:rPr>
                <w:noProof/>
                <w:webHidden/>
              </w:rPr>
            </w:r>
            <w:r w:rsidR="0017531B">
              <w:rPr>
                <w:noProof/>
                <w:webHidden/>
              </w:rPr>
              <w:fldChar w:fldCharType="separate"/>
            </w:r>
            <w:r w:rsidR="0017531B">
              <w:rPr>
                <w:noProof/>
                <w:webHidden/>
              </w:rPr>
              <w:t>6</w:t>
            </w:r>
            <w:r w:rsidR="0017531B">
              <w:rPr>
                <w:noProof/>
                <w:webHidden/>
              </w:rPr>
              <w:fldChar w:fldCharType="end"/>
            </w:r>
          </w:hyperlink>
        </w:p>
        <w:p w14:paraId="189A102C" w14:textId="70A1EC1F"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096" w:history="1">
            <w:r w:rsidR="0017531B" w:rsidRPr="00352CC8">
              <w:rPr>
                <w:rStyle w:val="Hyperlink"/>
                <w:noProof/>
              </w:rPr>
              <w:t>5.</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Target beneficiaries</w:t>
            </w:r>
            <w:r w:rsidR="0017531B">
              <w:rPr>
                <w:noProof/>
                <w:webHidden/>
              </w:rPr>
              <w:tab/>
            </w:r>
            <w:r w:rsidR="0017531B">
              <w:rPr>
                <w:noProof/>
                <w:webHidden/>
              </w:rPr>
              <w:fldChar w:fldCharType="begin"/>
            </w:r>
            <w:r w:rsidR="0017531B">
              <w:rPr>
                <w:noProof/>
                <w:webHidden/>
              </w:rPr>
              <w:instrText xml:space="preserve"> PAGEREF _Toc111207096 \h </w:instrText>
            </w:r>
            <w:r w:rsidR="0017531B">
              <w:rPr>
                <w:noProof/>
                <w:webHidden/>
              </w:rPr>
            </w:r>
            <w:r w:rsidR="0017531B">
              <w:rPr>
                <w:noProof/>
                <w:webHidden/>
              </w:rPr>
              <w:fldChar w:fldCharType="separate"/>
            </w:r>
            <w:r w:rsidR="0017531B">
              <w:rPr>
                <w:noProof/>
                <w:webHidden/>
              </w:rPr>
              <w:t>7</w:t>
            </w:r>
            <w:r w:rsidR="0017531B">
              <w:rPr>
                <w:noProof/>
                <w:webHidden/>
              </w:rPr>
              <w:fldChar w:fldCharType="end"/>
            </w:r>
          </w:hyperlink>
        </w:p>
        <w:p w14:paraId="696B2DAA" w14:textId="3305D3FF"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7" w:history="1">
            <w:r w:rsidR="0017531B" w:rsidRPr="00352CC8">
              <w:rPr>
                <w:rStyle w:val="Hyperlink"/>
                <w:noProof/>
              </w:rPr>
              <w:t>5.1 Direct beneficiaries</w:t>
            </w:r>
            <w:r w:rsidR="0017531B">
              <w:rPr>
                <w:noProof/>
                <w:webHidden/>
              </w:rPr>
              <w:tab/>
            </w:r>
            <w:r w:rsidR="0017531B">
              <w:rPr>
                <w:noProof/>
                <w:webHidden/>
              </w:rPr>
              <w:fldChar w:fldCharType="begin"/>
            </w:r>
            <w:r w:rsidR="0017531B">
              <w:rPr>
                <w:noProof/>
                <w:webHidden/>
              </w:rPr>
              <w:instrText xml:space="preserve"> PAGEREF _Toc111207097 \h </w:instrText>
            </w:r>
            <w:r w:rsidR="0017531B">
              <w:rPr>
                <w:noProof/>
                <w:webHidden/>
              </w:rPr>
            </w:r>
            <w:r w:rsidR="0017531B">
              <w:rPr>
                <w:noProof/>
                <w:webHidden/>
              </w:rPr>
              <w:fldChar w:fldCharType="separate"/>
            </w:r>
            <w:r w:rsidR="0017531B">
              <w:rPr>
                <w:noProof/>
                <w:webHidden/>
              </w:rPr>
              <w:t>8</w:t>
            </w:r>
            <w:r w:rsidR="0017531B">
              <w:rPr>
                <w:noProof/>
                <w:webHidden/>
              </w:rPr>
              <w:fldChar w:fldCharType="end"/>
            </w:r>
          </w:hyperlink>
        </w:p>
        <w:p w14:paraId="4FC3D01D" w14:textId="283F35FA"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8" w:history="1">
            <w:r w:rsidR="0017531B" w:rsidRPr="00352CC8">
              <w:rPr>
                <w:rStyle w:val="Hyperlink"/>
                <w:noProof/>
              </w:rPr>
              <w:t>5.2 Selection criteria for direct beneficiaries</w:t>
            </w:r>
            <w:r w:rsidR="0017531B">
              <w:rPr>
                <w:noProof/>
                <w:webHidden/>
              </w:rPr>
              <w:tab/>
            </w:r>
            <w:r w:rsidR="0017531B">
              <w:rPr>
                <w:noProof/>
                <w:webHidden/>
              </w:rPr>
              <w:fldChar w:fldCharType="begin"/>
            </w:r>
            <w:r w:rsidR="0017531B">
              <w:rPr>
                <w:noProof/>
                <w:webHidden/>
              </w:rPr>
              <w:instrText xml:space="preserve"> PAGEREF _Toc111207098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2613BDF5" w14:textId="5D3591AA"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9" w:history="1">
            <w:r w:rsidR="0017531B" w:rsidRPr="00352CC8">
              <w:rPr>
                <w:rStyle w:val="Hyperlink"/>
                <w:noProof/>
              </w:rPr>
              <w:t>5.3 Indirect beneficiary’s overall summary</w:t>
            </w:r>
            <w:r w:rsidR="0017531B">
              <w:rPr>
                <w:noProof/>
                <w:webHidden/>
              </w:rPr>
              <w:tab/>
            </w:r>
            <w:r w:rsidR="0017531B">
              <w:rPr>
                <w:noProof/>
                <w:webHidden/>
              </w:rPr>
              <w:fldChar w:fldCharType="begin"/>
            </w:r>
            <w:r w:rsidR="0017531B">
              <w:rPr>
                <w:noProof/>
                <w:webHidden/>
              </w:rPr>
              <w:instrText xml:space="preserve"> PAGEREF _Toc111207099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5E6B162D" w14:textId="54F05B02"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100" w:history="1">
            <w:r w:rsidR="0017531B" w:rsidRPr="00352CC8">
              <w:rPr>
                <w:rStyle w:val="Hyperlink"/>
                <w:noProof/>
              </w:rPr>
              <w:t>6.</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Outputs and Description of Activities</w:t>
            </w:r>
            <w:r w:rsidR="0017531B">
              <w:rPr>
                <w:noProof/>
                <w:webHidden/>
              </w:rPr>
              <w:tab/>
            </w:r>
            <w:r w:rsidR="0017531B">
              <w:rPr>
                <w:noProof/>
                <w:webHidden/>
              </w:rPr>
              <w:fldChar w:fldCharType="begin"/>
            </w:r>
            <w:r w:rsidR="0017531B">
              <w:rPr>
                <w:noProof/>
                <w:webHidden/>
              </w:rPr>
              <w:instrText xml:space="preserve"> PAGEREF _Toc111207100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4D3EA2B3" w14:textId="015F9777" w:rsidR="0017531B" w:rsidRDefault="001B54E4">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101" w:history="1">
            <w:r w:rsidR="0017531B" w:rsidRPr="00352CC8">
              <w:rPr>
                <w:rStyle w:val="Hyperlink"/>
                <w:noProof/>
              </w:rPr>
              <w:t>6.1 Description of Major activities</w:t>
            </w:r>
            <w:r w:rsidR="0017531B">
              <w:rPr>
                <w:noProof/>
                <w:webHidden/>
              </w:rPr>
              <w:tab/>
            </w:r>
            <w:r w:rsidR="0017531B">
              <w:rPr>
                <w:noProof/>
                <w:webHidden/>
              </w:rPr>
              <w:fldChar w:fldCharType="begin"/>
            </w:r>
            <w:r w:rsidR="0017531B">
              <w:rPr>
                <w:noProof/>
                <w:webHidden/>
              </w:rPr>
              <w:instrText xml:space="preserve"> PAGEREF _Toc111207101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76F48B82" w14:textId="2AA31B85"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102" w:history="1">
            <w:r w:rsidR="0017531B" w:rsidRPr="00352CC8">
              <w:rPr>
                <w:rStyle w:val="Hyperlink"/>
                <w:noProof/>
              </w:rPr>
              <w:t>7.</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Implementation Modalities</w:t>
            </w:r>
            <w:r w:rsidR="0017531B">
              <w:rPr>
                <w:noProof/>
                <w:webHidden/>
              </w:rPr>
              <w:tab/>
            </w:r>
            <w:r w:rsidR="0017531B">
              <w:rPr>
                <w:noProof/>
                <w:webHidden/>
              </w:rPr>
              <w:fldChar w:fldCharType="begin"/>
            </w:r>
            <w:r w:rsidR="0017531B">
              <w:rPr>
                <w:noProof/>
                <w:webHidden/>
              </w:rPr>
              <w:instrText xml:space="preserve"> PAGEREF _Toc111207102 \h </w:instrText>
            </w:r>
            <w:r w:rsidR="0017531B">
              <w:rPr>
                <w:noProof/>
                <w:webHidden/>
              </w:rPr>
            </w:r>
            <w:r w:rsidR="0017531B">
              <w:rPr>
                <w:noProof/>
                <w:webHidden/>
              </w:rPr>
              <w:fldChar w:fldCharType="separate"/>
            </w:r>
            <w:r w:rsidR="0017531B">
              <w:rPr>
                <w:noProof/>
                <w:webHidden/>
              </w:rPr>
              <w:t>15</w:t>
            </w:r>
            <w:r w:rsidR="0017531B">
              <w:rPr>
                <w:noProof/>
                <w:webHidden/>
              </w:rPr>
              <w:fldChar w:fldCharType="end"/>
            </w:r>
          </w:hyperlink>
        </w:p>
        <w:p w14:paraId="1E98FC4E" w14:textId="50FAE90B" w:rsidR="0017531B" w:rsidRDefault="001B54E4">
          <w:pPr>
            <w:pStyle w:val="TOC2"/>
            <w:tabs>
              <w:tab w:val="left" w:pos="660"/>
              <w:tab w:val="right" w:leader="dot" w:pos="9350"/>
            </w:tabs>
            <w:rPr>
              <w:rFonts w:asciiTheme="minorHAnsi" w:eastAsiaTheme="minorEastAsia" w:hAnsiTheme="minorHAnsi" w:cstheme="minorBidi"/>
              <w:noProof/>
              <w:color w:val="auto"/>
              <w:sz w:val="22"/>
              <w:szCs w:val="22"/>
              <w:lang w:val="en-GB" w:eastAsia="en-GB"/>
            </w:rPr>
          </w:pPr>
          <w:hyperlink w:anchor="_Toc111207103" w:history="1">
            <w:r w:rsidR="0017531B" w:rsidRPr="00352CC8">
              <w:rPr>
                <w:rStyle w:val="Hyperlink"/>
                <w:noProof/>
              </w:rPr>
              <w:t>7.1</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Management and Governance</w:t>
            </w:r>
            <w:r w:rsidR="0017531B">
              <w:rPr>
                <w:noProof/>
                <w:webHidden/>
              </w:rPr>
              <w:tab/>
            </w:r>
            <w:r w:rsidR="0017531B">
              <w:rPr>
                <w:noProof/>
                <w:webHidden/>
              </w:rPr>
              <w:fldChar w:fldCharType="begin"/>
            </w:r>
            <w:r w:rsidR="0017531B">
              <w:rPr>
                <w:noProof/>
                <w:webHidden/>
              </w:rPr>
              <w:instrText xml:space="preserve"> PAGEREF _Toc111207103 \h </w:instrText>
            </w:r>
            <w:r w:rsidR="0017531B">
              <w:rPr>
                <w:noProof/>
                <w:webHidden/>
              </w:rPr>
            </w:r>
            <w:r w:rsidR="0017531B">
              <w:rPr>
                <w:noProof/>
                <w:webHidden/>
              </w:rPr>
              <w:fldChar w:fldCharType="separate"/>
            </w:r>
            <w:r w:rsidR="0017531B">
              <w:rPr>
                <w:noProof/>
                <w:webHidden/>
              </w:rPr>
              <w:t>15</w:t>
            </w:r>
            <w:r w:rsidR="0017531B">
              <w:rPr>
                <w:noProof/>
                <w:webHidden/>
              </w:rPr>
              <w:fldChar w:fldCharType="end"/>
            </w:r>
          </w:hyperlink>
        </w:p>
        <w:p w14:paraId="6E13FC66" w14:textId="1A910E3A" w:rsidR="0017531B" w:rsidRDefault="001B54E4">
          <w:pPr>
            <w:pStyle w:val="TOC3"/>
            <w:tabs>
              <w:tab w:val="right" w:leader="dot" w:pos="9350"/>
            </w:tabs>
            <w:rPr>
              <w:rFonts w:eastAsiaTheme="minorEastAsia"/>
              <w:noProof/>
              <w:lang w:val="en-GB" w:eastAsia="en-GB"/>
            </w:rPr>
          </w:pPr>
          <w:hyperlink w:anchor="_Toc111207104" w:history="1">
            <w:r w:rsidR="0017531B" w:rsidRPr="00352CC8">
              <w:rPr>
                <w:rStyle w:val="Hyperlink"/>
                <w:rFonts w:ascii="Times New Roman" w:hAnsi="Times New Roman" w:cs="Times New Roman"/>
                <w:noProof/>
              </w:rPr>
              <w:t>7.1.1 Project Steering Committee.</w:t>
            </w:r>
            <w:r w:rsidR="0017531B">
              <w:rPr>
                <w:noProof/>
                <w:webHidden/>
              </w:rPr>
              <w:tab/>
            </w:r>
            <w:r w:rsidR="0017531B">
              <w:rPr>
                <w:noProof/>
                <w:webHidden/>
              </w:rPr>
              <w:fldChar w:fldCharType="begin"/>
            </w:r>
            <w:r w:rsidR="0017531B">
              <w:rPr>
                <w:noProof/>
                <w:webHidden/>
              </w:rPr>
              <w:instrText xml:space="preserve"> PAGEREF _Toc111207104 \h </w:instrText>
            </w:r>
            <w:r w:rsidR="0017531B">
              <w:rPr>
                <w:noProof/>
                <w:webHidden/>
              </w:rPr>
            </w:r>
            <w:r w:rsidR="0017531B">
              <w:rPr>
                <w:noProof/>
                <w:webHidden/>
              </w:rPr>
              <w:fldChar w:fldCharType="separate"/>
            </w:r>
            <w:r w:rsidR="0017531B">
              <w:rPr>
                <w:noProof/>
                <w:webHidden/>
              </w:rPr>
              <w:t>15</w:t>
            </w:r>
            <w:r w:rsidR="0017531B">
              <w:rPr>
                <w:noProof/>
                <w:webHidden/>
              </w:rPr>
              <w:fldChar w:fldCharType="end"/>
            </w:r>
          </w:hyperlink>
        </w:p>
        <w:p w14:paraId="0FC6BA83" w14:textId="27C93580" w:rsidR="0017531B" w:rsidRDefault="001B54E4">
          <w:pPr>
            <w:pStyle w:val="TOC3"/>
            <w:tabs>
              <w:tab w:val="right" w:leader="dot" w:pos="9350"/>
            </w:tabs>
            <w:rPr>
              <w:rFonts w:eastAsiaTheme="minorEastAsia"/>
              <w:noProof/>
              <w:lang w:val="en-GB" w:eastAsia="en-GB"/>
            </w:rPr>
          </w:pPr>
          <w:hyperlink w:anchor="_Toc111207105" w:history="1">
            <w:r w:rsidR="0017531B" w:rsidRPr="00352CC8">
              <w:rPr>
                <w:rStyle w:val="Hyperlink"/>
                <w:rFonts w:ascii="Times New Roman" w:hAnsi="Times New Roman" w:cs="Times New Roman"/>
                <w:noProof/>
              </w:rPr>
              <w:t>7.1.2 Technical Assistance and Monitoring Unit (TAMU)</w:t>
            </w:r>
            <w:r w:rsidR="0017531B">
              <w:rPr>
                <w:noProof/>
                <w:webHidden/>
              </w:rPr>
              <w:tab/>
            </w:r>
            <w:r w:rsidR="0017531B">
              <w:rPr>
                <w:noProof/>
                <w:webHidden/>
              </w:rPr>
              <w:fldChar w:fldCharType="begin"/>
            </w:r>
            <w:r w:rsidR="0017531B">
              <w:rPr>
                <w:noProof/>
                <w:webHidden/>
              </w:rPr>
              <w:instrText xml:space="preserve"> PAGEREF _Toc111207105 \h </w:instrText>
            </w:r>
            <w:r w:rsidR="0017531B">
              <w:rPr>
                <w:noProof/>
                <w:webHidden/>
              </w:rPr>
            </w:r>
            <w:r w:rsidR="0017531B">
              <w:rPr>
                <w:noProof/>
                <w:webHidden/>
              </w:rPr>
              <w:fldChar w:fldCharType="separate"/>
            </w:r>
            <w:r w:rsidR="0017531B">
              <w:rPr>
                <w:noProof/>
                <w:webHidden/>
              </w:rPr>
              <w:t>17</w:t>
            </w:r>
            <w:r w:rsidR="0017531B">
              <w:rPr>
                <w:noProof/>
                <w:webHidden/>
              </w:rPr>
              <w:fldChar w:fldCharType="end"/>
            </w:r>
          </w:hyperlink>
        </w:p>
        <w:p w14:paraId="55EDE4F7" w14:textId="25CDF21E"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106" w:history="1">
            <w:r w:rsidR="0017531B" w:rsidRPr="00352CC8">
              <w:rPr>
                <w:rStyle w:val="Hyperlink"/>
                <w:noProof/>
              </w:rPr>
              <w:t>8.</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Administrative arrangements</w:t>
            </w:r>
            <w:r w:rsidR="0017531B">
              <w:rPr>
                <w:noProof/>
                <w:webHidden/>
              </w:rPr>
              <w:tab/>
            </w:r>
            <w:r w:rsidR="0017531B">
              <w:rPr>
                <w:noProof/>
                <w:webHidden/>
              </w:rPr>
              <w:fldChar w:fldCharType="begin"/>
            </w:r>
            <w:r w:rsidR="0017531B">
              <w:rPr>
                <w:noProof/>
                <w:webHidden/>
              </w:rPr>
              <w:instrText xml:space="preserve"> PAGEREF _Toc111207106 \h </w:instrText>
            </w:r>
            <w:r w:rsidR="0017531B">
              <w:rPr>
                <w:noProof/>
                <w:webHidden/>
              </w:rPr>
            </w:r>
            <w:r w:rsidR="0017531B">
              <w:rPr>
                <w:noProof/>
                <w:webHidden/>
              </w:rPr>
              <w:fldChar w:fldCharType="separate"/>
            </w:r>
            <w:r w:rsidR="0017531B">
              <w:rPr>
                <w:noProof/>
                <w:webHidden/>
              </w:rPr>
              <w:t>17</w:t>
            </w:r>
            <w:r w:rsidR="0017531B">
              <w:rPr>
                <w:noProof/>
                <w:webHidden/>
              </w:rPr>
              <w:fldChar w:fldCharType="end"/>
            </w:r>
          </w:hyperlink>
        </w:p>
        <w:p w14:paraId="2275CC79" w14:textId="729B6794" w:rsidR="0017531B" w:rsidRDefault="001B54E4">
          <w:pPr>
            <w:pStyle w:val="TOC1"/>
            <w:tabs>
              <w:tab w:val="left" w:pos="440"/>
            </w:tabs>
            <w:rPr>
              <w:rFonts w:asciiTheme="minorHAnsi" w:eastAsiaTheme="minorEastAsia" w:hAnsiTheme="minorHAnsi" w:cstheme="minorBidi"/>
              <w:noProof/>
              <w:color w:val="auto"/>
              <w:sz w:val="22"/>
              <w:szCs w:val="22"/>
              <w:lang w:val="en-GB" w:eastAsia="en-GB"/>
            </w:rPr>
          </w:pPr>
          <w:hyperlink w:anchor="_Toc111207107" w:history="1">
            <w:r w:rsidR="0017531B" w:rsidRPr="00352CC8">
              <w:rPr>
                <w:rStyle w:val="Hyperlink"/>
                <w:noProof/>
              </w:rPr>
              <w:t>9.</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Procurement Procedure</w:t>
            </w:r>
            <w:r w:rsidR="0017531B">
              <w:rPr>
                <w:noProof/>
                <w:webHidden/>
              </w:rPr>
              <w:tab/>
            </w:r>
            <w:r w:rsidR="0017531B">
              <w:rPr>
                <w:noProof/>
                <w:webHidden/>
              </w:rPr>
              <w:fldChar w:fldCharType="begin"/>
            </w:r>
            <w:r w:rsidR="0017531B">
              <w:rPr>
                <w:noProof/>
                <w:webHidden/>
              </w:rPr>
              <w:instrText xml:space="preserve"> PAGEREF _Toc111207107 \h </w:instrText>
            </w:r>
            <w:r w:rsidR="0017531B">
              <w:rPr>
                <w:noProof/>
                <w:webHidden/>
              </w:rPr>
            </w:r>
            <w:r w:rsidR="0017531B">
              <w:rPr>
                <w:noProof/>
                <w:webHidden/>
              </w:rPr>
              <w:fldChar w:fldCharType="separate"/>
            </w:r>
            <w:r w:rsidR="0017531B">
              <w:rPr>
                <w:noProof/>
                <w:webHidden/>
              </w:rPr>
              <w:t>22</w:t>
            </w:r>
            <w:r w:rsidR="0017531B">
              <w:rPr>
                <w:noProof/>
                <w:webHidden/>
              </w:rPr>
              <w:fldChar w:fldCharType="end"/>
            </w:r>
          </w:hyperlink>
        </w:p>
        <w:p w14:paraId="1C31F149" w14:textId="2360FDDF" w:rsidR="0017531B" w:rsidRDefault="001B54E4">
          <w:pPr>
            <w:pStyle w:val="TOC1"/>
            <w:rPr>
              <w:rFonts w:asciiTheme="minorHAnsi" w:eastAsiaTheme="minorEastAsia" w:hAnsiTheme="minorHAnsi" w:cstheme="minorBidi"/>
              <w:noProof/>
              <w:color w:val="auto"/>
              <w:sz w:val="22"/>
              <w:szCs w:val="22"/>
              <w:lang w:val="en-GB" w:eastAsia="en-GB"/>
            </w:rPr>
          </w:pPr>
          <w:hyperlink w:anchor="_Toc111207108" w:history="1">
            <w:r w:rsidR="0017531B" w:rsidRPr="00352CC8">
              <w:rPr>
                <w:rStyle w:val="Hyperlink"/>
                <w:noProof/>
              </w:rPr>
              <w:t>10. Monitoring and Evaluation</w:t>
            </w:r>
            <w:r w:rsidR="0017531B">
              <w:rPr>
                <w:noProof/>
                <w:webHidden/>
              </w:rPr>
              <w:tab/>
            </w:r>
            <w:r w:rsidR="0017531B">
              <w:rPr>
                <w:noProof/>
                <w:webHidden/>
              </w:rPr>
              <w:fldChar w:fldCharType="begin"/>
            </w:r>
            <w:r w:rsidR="0017531B">
              <w:rPr>
                <w:noProof/>
                <w:webHidden/>
              </w:rPr>
              <w:instrText xml:space="preserve"> PAGEREF _Toc111207108 \h </w:instrText>
            </w:r>
            <w:r w:rsidR="0017531B">
              <w:rPr>
                <w:noProof/>
                <w:webHidden/>
              </w:rPr>
            </w:r>
            <w:r w:rsidR="0017531B">
              <w:rPr>
                <w:noProof/>
                <w:webHidden/>
              </w:rPr>
              <w:fldChar w:fldCharType="separate"/>
            </w:r>
            <w:r w:rsidR="0017531B">
              <w:rPr>
                <w:noProof/>
                <w:webHidden/>
              </w:rPr>
              <w:t>23</w:t>
            </w:r>
            <w:r w:rsidR="0017531B">
              <w:rPr>
                <w:noProof/>
                <w:webHidden/>
              </w:rPr>
              <w:fldChar w:fldCharType="end"/>
            </w:r>
          </w:hyperlink>
        </w:p>
        <w:p w14:paraId="43024141" w14:textId="40415218" w:rsidR="0017531B" w:rsidRDefault="001B54E4">
          <w:pPr>
            <w:pStyle w:val="TOC1"/>
            <w:rPr>
              <w:rFonts w:asciiTheme="minorHAnsi" w:eastAsiaTheme="minorEastAsia" w:hAnsiTheme="minorHAnsi" w:cstheme="minorBidi"/>
              <w:noProof/>
              <w:color w:val="auto"/>
              <w:sz w:val="22"/>
              <w:szCs w:val="22"/>
              <w:lang w:val="en-GB" w:eastAsia="en-GB"/>
            </w:rPr>
          </w:pPr>
          <w:hyperlink w:anchor="_Toc111207109" w:history="1">
            <w:r w:rsidR="0017531B" w:rsidRPr="00352CC8">
              <w:rPr>
                <w:rStyle w:val="Hyperlink"/>
                <w:noProof/>
              </w:rPr>
              <w:t>11. Reporting</w:t>
            </w:r>
            <w:r w:rsidR="0017531B">
              <w:rPr>
                <w:noProof/>
                <w:webHidden/>
              </w:rPr>
              <w:tab/>
            </w:r>
            <w:r w:rsidR="0017531B">
              <w:rPr>
                <w:noProof/>
                <w:webHidden/>
              </w:rPr>
              <w:fldChar w:fldCharType="begin"/>
            </w:r>
            <w:r w:rsidR="0017531B">
              <w:rPr>
                <w:noProof/>
                <w:webHidden/>
              </w:rPr>
              <w:instrText xml:space="preserve"> PAGEREF _Toc111207109 \h </w:instrText>
            </w:r>
            <w:r w:rsidR="0017531B">
              <w:rPr>
                <w:noProof/>
                <w:webHidden/>
              </w:rPr>
            </w:r>
            <w:r w:rsidR="0017531B">
              <w:rPr>
                <w:noProof/>
                <w:webHidden/>
              </w:rPr>
              <w:fldChar w:fldCharType="separate"/>
            </w:r>
            <w:r w:rsidR="0017531B">
              <w:rPr>
                <w:noProof/>
                <w:webHidden/>
              </w:rPr>
              <w:t>24</w:t>
            </w:r>
            <w:r w:rsidR="0017531B">
              <w:rPr>
                <w:noProof/>
                <w:webHidden/>
              </w:rPr>
              <w:fldChar w:fldCharType="end"/>
            </w:r>
          </w:hyperlink>
        </w:p>
        <w:p w14:paraId="488E3C3F" w14:textId="73D95526" w:rsidR="0017531B" w:rsidRDefault="001B54E4">
          <w:pPr>
            <w:pStyle w:val="TOC1"/>
            <w:rPr>
              <w:rFonts w:asciiTheme="minorHAnsi" w:eastAsiaTheme="minorEastAsia" w:hAnsiTheme="minorHAnsi" w:cstheme="minorBidi"/>
              <w:noProof/>
              <w:color w:val="auto"/>
              <w:sz w:val="22"/>
              <w:szCs w:val="22"/>
              <w:lang w:val="en-GB" w:eastAsia="en-GB"/>
            </w:rPr>
          </w:pPr>
          <w:hyperlink w:anchor="_Toc111207110" w:history="1">
            <w:r w:rsidR="0017531B" w:rsidRPr="00352CC8">
              <w:rPr>
                <w:rStyle w:val="Hyperlink"/>
                <w:noProof/>
              </w:rPr>
              <w:t>12 Project Budget Overview</w:t>
            </w:r>
            <w:r w:rsidR="0017531B">
              <w:rPr>
                <w:noProof/>
                <w:webHidden/>
              </w:rPr>
              <w:tab/>
            </w:r>
            <w:r w:rsidR="0017531B">
              <w:rPr>
                <w:noProof/>
                <w:webHidden/>
              </w:rPr>
              <w:fldChar w:fldCharType="begin"/>
            </w:r>
            <w:r w:rsidR="0017531B">
              <w:rPr>
                <w:noProof/>
                <w:webHidden/>
              </w:rPr>
              <w:instrText xml:space="preserve"> PAGEREF _Toc111207110 \h </w:instrText>
            </w:r>
            <w:r w:rsidR="0017531B">
              <w:rPr>
                <w:noProof/>
                <w:webHidden/>
              </w:rPr>
            </w:r>
            <w:r w:rsidR="0017531B">
              <w:rPr>
                <w:noProof/>
                <w:webHidden/>
              </w:rPr>
              <w:fldChar w:fldCharType="separate"/>
            </w:r>
            <w:r w:rsidR="0017531B">
              <w:rPr>
                <w:noProof/>
                <w:webHidden/>
              </w:rPr>
              <w:t>25</w:t>
            </w:r>
            <w:r w:rsidR="0017531B">
              <w:rPr>
                <w:noProof/>
                <w:webHidden/>
              </w:rPr>
              <w:fldChar w:fldCharType="end"/>
            </w:r>
          </w:hyperlink>
        </w:p>
        <w:p w14:paraId="13AA0A5E" w14:textId="5565478D" w:rsidR="0017531B" w:rsidRDefault="001B54E4">
          <w:pPr>
            <w:pStyle w:val="TOC1"/>
            <w:tabs>
              <w:tab w:val="left" w:pos="660"/>
            </w:tabs>
            <w:rPr>
              <w:rFonts w:asciiTheme="minorHAnsi" w:eastAsiaTheme="minorEastAsia" w:hAnsiTheme="minorHAnsi" w:cstheme="minorBidi"/>
              <w:noProof/>
              <w:color w:val="auto"/>
              <w:sz w:val="22"/>
              <w:szCs w:val="22"/>
              <w:lang w:val="en-GB" w:eastAsia="en-GB"/>
            </w:rPr>
          </w:pPr>
          <w:hyperlink w:anchor="_Toc111207111" w:history="1">
            <w:r w:rsidR="0017531B" w:rsidRPr="00352CC8">
              <w:rPr>
                <w:rStyle w:val="Hyperlink"/>
                <w:noProof/>
              </w:rPr>
              <w:t>13.</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Detailed Project Time Table</w:t>
            </w:r>
            <w:r w:rsidR="0017531B">
              <w:rPr>
                <w:noProof/>
                <w:webHidden/>
              </w:rPr>
              <w:tab/>
            </w:r>
            <w:r w:rsidR="0017531B">
              <w:rPr>
                <w:noProof/>
                <w:webHidden/>
              </w:rPr>
              <w:fldChar w:fldCharType="begin"/>
            </w:r>
            <w:r w:rsidR="0017531B">
              <w:rPr>
                <w:noProof/>
                <w:webHidden/>
              </w:rPr>
              <w:instrText xml:space="preserve"> PAGEREF _Toc111207111 \h </w:instrText>
            </w:r>
            <w:r w:rsidR="0017531B">
              <w:rPr>
                <w:noProof/>
                <w:webHidden/>
              </w:rPr>
            </w:r>
            <w:r w:rsidR="0017531B">
              <w:rPr>
                <w:noProof/>
                <w:webHidden/>
              </w:rPr>
              <w:fldChar w:fldCharType="separate"/>
            </w:r>
            <w:r w:rsidR="0017531B">
              <w:rPr>
                <w:noProof/>
                <w:webHidden/>
              </w:rPr>
              <w:t>28</w:t>
            </w:r>
            <w:r w:rsidR="0017531B">
              <w:rPr>
                <w:noProof/>
                <w:webHidden/>
              </w:rPr>
              <w:fldChar w:fldCharType="end"/>
            </w:r>
          </w:hyperlink>
        </w:p>
        <w:p w14:paraId="7D5C6494" w14:textId="3BF189F1" w:rsidR="0017531B" w:rsidRDefault="001B54E4">
          <w:pPr>
            <w:pStyle w:val="TOC1"/>
            <w:tabs>
              <w:tab w:val="left" w:pos="660"/>
            </w:tabs>
            <w:rPr>
              <w:rFonts w:asciiTheme="minorHAnsi" w:eastAsiaTheme="minorEastAsia" w:hAnsiTheme="minorHAnsi" w:cstheme="minorBidi"/>
              <w:noProof/>
              <w:color w:val="auto"/>
              <w:sz w:val="22"/>
              <w:szCs w:val="22"/>
              <w:lang w:val="en-GB" w:eastAsia="en-GB"/>
            </w:rPr>
          </w:pPr>
          <w:hyperlink w:anchor="_Toc111207112" w:history="1">
            <w:r w:rsidR="0017531B" w:rsidRPr="00352CC8">
              <w:rPr>
                <w:rStyle w:val="Hyperlink"/>
                <w:noProof/>
              </w:rPr>
              <w:t>14.</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Communication and Knowledge Dissemination</w:t>
            </w:r>
            <w:r w:rsidR="0017531B">
              <w:rPr>
                <w:noProof/>
                <w:webHidden/>
              </w:rPr>
              <w:tab/>
            </w:r>
            <w:r w:rsidR="0017531B">
              <w:rPr>
                <w:noProof/>
                <w:webHidden/>
              </w:rPr>
              <w:fldChar w:fldCharType="begin"/>
            </w:r>
            <w:r w:rsidR="0017531B">
              <w:rPr>
                <w:noProof/>
                <w:webHidden/>
              </w:rPr>
              <w:instrText xml:space="preserve"> PAGEREF _Toc111207112 \h </w:instrText>
            </w:r>
            <w:r w:rsidR="0017531B">
              <w:rPr>
                <w:noProof/>
                <w:webHidden/>
              </w:rPr>
            </w:r>
            <w:r w:rsidR="0017531B">
              <w:rPr>
                <w:noProof/>
                <w:webHidden/>
              </w:rPr>
              <w:fldChar w:fldCharType="separate"/>
            </w:r>
            <w:r w:rsidR="0017531B">
              <w:rPr>
                <w:noProof/>
                <w:webHidden/>
              </w:rPr>
              <w:t>30</w:t>
            </w:r>
            <w:r w:rsidR="0017531B">
              <w:rPr>
                <w:noProof/>
                <w:webHidden/>
              </w:rPr>
              <w:fldChar w:fldCharType="end"/>
            </w:r>
          </w:hyperlink>
        </w:p>
        <w:p w14:paraId="5C8B76F4" w14:textId="6C9CCE3D" w:rsidR="0017531B" w:rsidRDefault="001B54E4">
          <w:pPr>
            <w:pStyle w:val="TOC1"/>
            <w:tabs>
              <w:tab w:val="left" w:pos="660"/>
            </w:tabs>
            <w:rPr>
              <w:rFonts w:asciiTheme="minorHAnsi" w:eastAsiaTheme="minorEastAsia" w:hAnsiTheme="minorHAnsi" w:cstheme="minorBidi"/>
              <w:noProof/>
              <w:color w:val="auto"/>
              <w:sz w:val="22"/>
              <w:szCs w:val="22"/>
              <w:lang w:val="en-GB" w:eastAsia="en-GB"/>
            </w:rPr>
          </w:pPr>
          <w:hyperlink w:anchor="_Toc111207113" w:history="1">
            <w:r w:rsidR="0017531B" w:rsidRPr="00352CC8">
              <w:rPr>
                <w:rStyle w:val="Hyperlink"/>
                <w:noProof/>
              </w:rPr>
              <w:t>15.</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Risk Management</w:t>
            </w:r>
            <w:r w:rsidR="0017531B">
              <w:rPr>
                <w:noProof/>
                <w:webHidden/>
              </w:rPr>
              <w:tab/>
            </w:r>
            <w:r w:rsidR="0017531B">
              <w:rPr>
                <w:noProof/>
                <w:webHidden/>
              </w:rPr>
              <w:fldChar w:fldCharType="begin"/>
            </w:r>
            <w:r w:rsidR="0017531B">
              <w:rPr>
                <w:noProof/>
                <w:webHidden/>
              </w:rPr>
              <w:instrText xml:space="preserve"> PAGEREF _Toc111207113 \h </w:instrText>
            </w:r>
            <w:r w:rsidR="0017531B">
              <w:rPr>
                <w:noProof/>
                <w:webHidden/>
              </w:rPr>
            </w:r>
            <w:r w:rsidR="0017531B">
              <w:rPr>
                <w:noProof/>
                <w:webHidden/>
              </w:rPr>
              <w:fldChar w:fldCharType="separate"/>
            </w:r>
            <w:r w:rsidR="0017531B">
              <w:rPr>
                <w:noProof/>
                <w:webHidden/>
              </w:rPr>
              <w:t>30</w:t>
            </w:r>
            <w:r w:rsidR="0017531B">
              <w:rPr>
                <w:noProof/>
                <w:webHidden/>
              </w:rPr>
              <w:fldChar w:fldCharType="end"/>
            </w:r>
          </w:hyperlink>
        </w:p>
        <w:p w14:paraId="0C7B3A57" w14:textId="56A0FC16" w:rsidR="0017531B" w:rsidRDefault="0017531B">
          <w:pPr>
            <w:rPr>
              <w:ins w:id="7" w:author="Mengixo@hotmail.com" w:date="2022-08-12T14:31:00Z"/>
            </w:rPr>
          </w:pPr>
          <w:ins w:id="8" w:author="Mengixo@hotmail.com" w:date="2022-08-12T14:31:00Z">
            <w:r>
              <w:rPr>
                <w:b/>
                <w:bCs/>
                <w:noProof/>
              </w:rPr>
              <w:fldChar w:fldCharType="end"/>
            </w:r>
          </w:ins>
        </w:p>
        <w:customXmlInsRangeStart w:id="9" w:author="Mengixo@hotmail.com" w:date="2022-08-12T14:31:00Z"/>
      </w:sdtContent>
    </w:sdt>
    <w:customXmlInsRangeEnd w:id="9"/>
    <w:p w14:paraId="29126F5E" w14:textId="77777777" w:rsidR="0017531B" w:rsidRPr="0017531B" w:rsidRDefault="0017531B" w:rsidP="0017531B">
      <w:pPr>
        <w:rPr>
          <w:lang w:val="en-GB"/>
        </w:rPr>
      </w:pPr>
    </w:p>
    <w:p w14:paraId="2B70A08A" w14:textId="77777777" w:rsidR="008D238D" w:rsidRPr="004C43AD" w:rsidRDefault="004C43AD" w:rsidP="004C43AD">
      <w:pPr>
        <w:pStyle w:val="Heading1"/>
        <w:rPr>
          <w:rFonts w:ascii="Times New Roman" w:hAnsi="Times New Roman" w:cs="Times New Roman"/>
        </w:rPr>
      </w:pPr>
      <w:bookmarkStart w:id="10" w:name="_Toc111206925"/>
      <w:bookmarkStart w:id="11" w:name="_Toc111207086"/>
      <w:r w:rsidRPr="004C43AD">
        <w:rPr>
          <w:rFonts w:ascii="Times New Roman" w:hAnsi="Times New Roman" w:cs="Times New Roman"/>
        </w:rPr>
        <w:t>LIST OF TABLES</w:t>
      </w:r>
      <w:bookmarkEnd w:id="10"/>
      <w:bookmarkEnd w:id="11"/>
    </w:p>
    <w:p w14:paraId="1ACBA3B4" w14:textId="77777777" w:rsidR="008D238D" w:rsidRPr="004C3AEA" w:rsidRDefault="008D238D" w:rsidP="008D238D">
      <w:pPr>
        <w:pStyle w:val="ListParagraph"/>
        <w:rPr>
          <w:rFonts w:ascii="Times New Roman" w:hAnsi="Times New Roman" w:cs="Times New Roman"/>
          <w:sz w:val="24"/>
          <w:szCs w:val="24"/>
        </w:rPr>
      </w:pPr>
    </w:p>
    <w:p w14:paraId="1153F481" w14:textId="77777777" w:rsidR="00245CAA" w:rsidRPr="00D93895" w:rsidRDefault="00245CAA" w:rsidP="00245CAA">
      <w:pPr>
        <w:spacing w:line="360" w:lineRule="auto"/>
        <w:jc w:val="both"/>
        <w:rPr>
          <w:rFonts w:ascii="Times New Roman" w:hAnsi="Times New Roman" w:cs="Times New Roman"/>
          <w:sz w:val="24"/>
        </w:rPr>
      </w:pPr>
      <w:r>
        <w:rPr>
          <w:rFonts w:ascii="Times New Roman" w:hAnsi="Times New Roman" w:cs="Times New Roman"/>
          <w:sz w:val="24"/>
        </w:rPr>
        <w:t>Table 1:</w:t>
      </w:r>
      <w:r w:rsidRPr="00D93895">
        <w:rPr>
          <w:rFonts w:ascii="Times New Roman" w:hAnsi="Times New Roman" w:cs="Times New Roman"/>
          <w:sz w:val="24"/>
        </w:rPr>
        <w:t xml:space="preserve"> The list of selected target areas</w:t>
      </w:r>
    </w:p>
    <w:p w14:paraId="5CD7B09C" w14:textId="5AD2BD55" w:rsidR="00245CAA" w:rsidRPr="00D93895" w:rsidRDefault="00245CAA" w:rsidP="00245CAA">
      <w:pPr>
        <w:spacing w:line="360" w:lineRule="auto"/>
        <w:jc w:val="both"/>
        <w:rPr>
          <w:rFonts w:ascii="Times New Roman" w:hAnsi="Times New Roman" w:cs="Times New Roman"/>
          <w:sz w:val="24"/>
          <w:szCs w:val="24"/>
        </w:rPr>
      </w:pPr>
      <w:r w:rsidRPr="00D93895">
        <w:rPr>
          <w:rFonts w:ascii="Times New Roman" w:hAnsi="Times New Roman" w:cs="Times New Roman"/>
          <w:sz w:val="24"/>
          <w:szCs w:val="24"/>
        </w:rPr>
        <w:t xml:space="preserve">Table 2: </w:t>
      </w:r>
      <w:r w:rsidR="002E5E89">
        <w:rPr>
          <w:rFonts w:ascii="Times New Roman" w:hAnsi="Times New Roman" w:cs="Times New Roman"/>
          <w:sz w:val="24"/>
          <w:szCs w:val="24"/>
        </w:rPr>
        <w:t>A</w:t>
      </w:r>
      <w:r w:rsidRPr="00D93895">
        <w:rPr>
          <w:rFonts w:ascii="Times New Roman" w:hAnsi="Times New Roman" w:cs="Times New Roman"/>
          <w:sz w:val="24"/>
          <w:szCs w:val="24"/>
        </w:rPr>
        <w:t>ctivities under expected result 1</w:t>
      </w:r>
    </w:p>
    <w:p w14:paraId="599F2FE8" w14:textId="77777777" w:rsidR="00245CAA" w:rsidRPr="00D93895" w:rsidRDefault="00245CAA" w:rsidP="00245CAA">
      <w:pPr>
        <w:spacing w:line="360" w:lineRule="auto"/>
        <w:jc w:val="both"/>
        <w:rPr>
          <w:rFonts w:ascii="Times New Roman" w:hAnsi="Times New Roman" w:cs="Times New Roman"/>
          <w:sz w:val="24"/>
          <w:szCs w:val="24"/>
        </w:rPr>
      </w:pPr>
      <w:r w:rsidRPr="00D93895">
        <w:rPr>
          <w:rFonts w:ascii="Times New Roman" w:hAnsi="Times New Roman" w:cs="Times New Roman"/>
          <w:sz w:val="24"/>
          <w:szCs w:val="24"/>
        </w:rPr>
        <w:t>Table 3:  Summary of activities under expected result 2</w:t>
      </w:r>
    </w:p>
    <w:p w14:paraId="4AFDABF3" w14:textId="6C75D3E6" w:rsidR="00245CAA" w:rsidRPr="00D93895" w:rsidRDefault="00245CAA" w:rsidP="00245CAA">
      <w:pPr>
        <w:spacing w:line="360" w:lineRule="auto"/>
        <w:jc w:val="both"/>
        <w:rPr>
          <w:rFonts w:ascii="Times New Roman" w:eastAsia="Calibri" w:hAnsi="Times New Roman" w:cs="Times New Roman"/>
          <w:sz w:val="24"/>
          <w:szCs w:val="24"/>
        </w:rPr>
      </w:pPr>
      <w:r w:rsidRPr="00D93895">
        <w:rPr>
          <w:rFonts w:ascii="Times New Roman" w:eastAsia="Calibri" w:hAnsi="Times New Roman" w:cs="Times New Roman"/>
          <w:sz w:val="24"/>
          <w:szCs w:val="24"/>
        </w:rPr>
        <w:t xml:space="preserve">Table 4: </w:t>
      </w:r>
      <w:r w:rsidR="002E5E89">
        <w:rPr>
          <w:rFonts w:ascii="Times New Roman" w:eastAsia="Calibri" w:hAnsi="Times New Roman" w:cs="Times New Roman"/>
          <w:sz w:val="24"/>
          <w:szCs w:val="24"/>
        </w:rPr>
        <w:t>S</w:t>
      </w:r>
      <w:r w:rsidRPr="00D93895">
        <w:rPr>
          <w:rFonts w:ascii="Times New Roman" w:eastAsia="Calibri" w:hAnsi="Times New Roman" w:cs="Times New Roman"/>
          <w:sz w:val="24"/>
          <w:szCs w:val="24"/>
        </w:rPr>
        <w:t>ummary of activities under expected result 3</w:t>
      </w:r>
    </w:p>
    <w:p w14:paraId="00BA6CDC" w14:textId="77777777" w:rsidR="00245CAA" w:rsidRPr="00D93895" w:rsidRDefault="00245CAA" w:rsidP="0017531B">
      <w:pPr>
        <w:pStyle w:val="TOC1"/>
      </w:pPr>
      <w:r w:rsidRPr="00D93895">
        <w:t xml:space="preserve">Table 5 : Administrative arrangement </w:t>
      </w:r>
    </w:p>
    <w:p w14:paraId="0AEEF6C3" w14:textId="77777777" w:rsidR="00245CAA" w:rsidRPr="00D93895" w:rsidRDefault="00245CAA" w:rsidP="0017531B">
      <w:pPr>
        <w:pStyle w:val="TOC1"/>
      </w:pPr>
      <w:r w:rsidRPr="00D93895">
        <w:t xml:space="preserve">Table 6 : Budget </w:t>
      </w:r>
    </w:p>
    <w:p w14:paraId="0C7D4B38" w14:textId="77777777" w:rsidR="00245CAA" w:rsidRPr="00D93895" w:rsidRDefault="00245CAA" w:rsidP="00245CAA">
      <w:pPr>
        <w:spacing w:line="360" w:lineRule="auto"/>
        <w:jc w:val="both"/>
        <w:rPr>
          <w:rFonts w:ascii="Times New Roman" w:hAnsi="Times New Roman" w:cs="Times New Roman"/>
          <w:sz w:val="24"/>
        </w:rPr>
      </w:pPr>
      <w:r w:rsidRPr="00D93895">
        <w:rPr>
          <w:rFonts w:ascii="Times New Roman" w:hAnsi="Times New Roman" w:cs="Times New Roman"/>
          <w:sz w:val="24"/>
        </w:rPr>
        <w:t xml:space="preserve">Table 7: Project Time Frame.  </w:t>
      </w:r>
    </w:p>
    <w:p w14:paraId="3DBB610C" w14:textId="716195D2" w:rsidR="00245CAA" w:rsidRDefault="00245CAA" w:rsidP="00245CAA">
      <w:pPr>
        <w:spacing w:line="360" w:lineRule="auto"/>
        <w:jc w:val="both"/>
        <w:rPr>
          <w:rFonts w:ascii="Times New Roman" w:hAnsi="Times New Roman" w:cs="Times New Roman"/>
          <w:sz w:val="24"/>
        </w:rPr>
      </w:pPr>
      <w:r w:rsidRPr="00D93895">
        <w:rPr>
          <w:rFonts w:ascii="Times New Roman" w:hAnsi="Times New Roman" w:cs="Times New Roman"/>
          <w:sz w:val="24"/>
        </w:rPr>
        <w:t xml:space="preserve">Table 8: Risk Management Matrix  </w:t>
      </w:r>
    </w:p>
    <w:p w14:paraId="47BD99DE" w14:textId="019FBC7F" w:rsidR="000B47DC" w:rsidRDefault="000B47DC" w:rsidP="00245CAA">
      <w:pPr>
        <w:spacing w:line="360" w:lineRule="auto"/>
        <w:jc w:val="both"/>
        <w:rPr>
          <w:rFonts w:ascii="Times New Roman" w:hAnsi="Times New Roman" w:cs="Times New Roman"/>
          <w:sz w:val="24"/>
        </w:rPr>
      </w:pPr>
    </w:p>
    <w:p w14:paraId="680F031D" w14:textId="76BBA76A" w:rsidR="000B47DC" w:rsidRPr="001E3225" w:rsidRDefault="000B47DC" w:rsidP="00245CAA">
      <w:pPr>
        <w:spacing w:line="360" w:lineRule="auto"/>
        <w:jc w:val="both"/>
        <w:rPr>
          <w:rFonts w:ascii="Times New Roman" w:hAnsi="Times New Roman" w:cs="Times New Roman"/>
          <w:b/>
          <w:sz w:val="24"/>
        </w:rPr>
      </w:pPr>
      <w:r w:rsidRPr="001E3225">
        <w:rPr>
          <w:rFonts w:ascii="Times New Roman" w:hAnsi="Times New Roman" w:cs="Times New Roman"/>
          <w:b/>
          <w:sz w:val="24"/>
        </w:rPr>
        <w:t>LIST OF ANNEXES</w:t>
      </w:r>
    </w:p>
    <w:p w14:paraId="18129535" w14:textId="74B559AF" w:rsidR="000B47DC" w:rsidRDefault="000B47DC" w:rsidP="00245CAA">
      <w:pPr>
        <w:spacing w:line="360" w:lineRule="auto"/>
        <w:jc w:val="both"/>
        <w:rPr>
          <w:rFonts w:ascii="Times New Roman" w:hAnsi="Times New Roman" w:cs="Times New Roman"/>
          <w:sz w:val="24"/>
        </w:rPr>
      </w:pPr>
      <w:r>
        <w:rPr>
          <w:rFonts w:ascii="Times New Roman" w:hAnsi="Times New Roman" w:cs="Times New Roman"/>
          <w:sz w:val="24"/>
        </w:rPr>
        <w:t>ANNEX 1 – Work plan</w:t>
      </w:r>
    </w:p>
    <w:p w14:paraId="50B43842" w14:textId="354C3AD5" w:rsidR="000B47DC" w:rsidRDefault="000B47DC" w:rsidP="00245CAA">
      <w:pPr>
        <w:spacing w:line="360" w:lineRule="auto"/>
        <w:jc w:val="both"/>
        <w:rPr>
          <w:rFonts w:ascii="Times New Roman" w:hAnsi="Times New Roman" w:cs="Times New Roman"/>
          <w:sz w:val="24"/>
        </w:rPr>
      </w:pPr>
      <w:r>
        <w:rPr>
          <w:rFonts w:ascii="Times New Roman" w:hAnsi="Times New Roman" w:cs="Times New Roman"/>
          <w:sz w:val="24"/>
        </w:rPr>
        <w:t>ANNEX 2 – Logical Framework</w:t>
      </w:r>
    </w:p>
    <w:p w14:paraId="4879CFBA" w14:textId="257A808F" w:rsidR="00AF4C7A" w:rsidRDefault="00AF4C7A" w:rsidP="00245CAA">
      <w:pPr>
        <w:spacing w:line="360" w:lineRule="auto"/>
        <w:jc w:val="both"/>
        <w:rPr>
          <w:rFonts w:ascii="Times New Roman" w:hAnsi="Times New Roman" w:cs="Times New Roman"/>
          <w:sz w:val="24"/>
        </w:rPr>
      </w:pPr>
      <w:r>
        <w:rPr>
          <w:rFonts w:ascii="Times New Roman" w:hAnsi="Times New Roman" w:cs="Times New Roman"/>
          <w:sz w:val="24"/>
        </w:rPr>
        <w:t xml:space="preserve">ANNEX 3 - </w:t>
      </w:r>
      <w:r w:rsidRPr="00AF4C7A">
        <w:rPr>
          <w:rFonts w:ascii="Times New Roman" w:hAnsi="Times New Roman" w:cs="Times New Roman"/>
        </w:rPr>
        <w:t>Modernization of the civil registration and vital statistics system through ICIVIL innovation in Burkina Faso</w:t>
      </w:r>
    </w:p>
    <w:p w14:paraId="76A88ADC" w14:textId="29836344" w:rsidR="0017531B" w:rsidRPr="00D93895" w:rsidRDefault="0017531B" w:rsidP="00245CAA">
      <w:pPr>
        <w:spacing w:line="360" w:lineRule="auto"/>
        <w:jc w:val="both"/>
        <w:rPr>
          <w:rFonts w:ascii="Times New Roman" w:hAnsi="Times New Roman" w:cs="Times New Roman"/>
          <w:sz w:val="24"/>
        </w:rPr>
      </w:pPr>
      <w:r>
        <w:rPr>
          <w:rFonts w:ascii="Times New Roman" w:hAnsi="Times New Roman" w:cs="Times New Roman"/>
          <w:sz w:val="24"/>
        </w:rPr>
        <w:t xml:space="preserve">ANNEX </w:t>
      </w:r>
      <w:r w:rsidR="00AF4C7A">
        <w:rPr>
          <w:rFonts w:ascii="Times New Roman" w:hAnsi="Times New Roman" w:cs="Times New Roman"/>
          <w:sz w:val="24"/>
        </w:rPr>
        <w:t>4</w:t>
      </w:r>
      <w:r>
        <w:rPr>
          <w:rFonts w:ascii="Times New Roman" w:hAnsi="Times New Roman" w:cs="Times New Roman"/>
          <w:sz w:val="24"/>
        </w:rPr>
        <w:t xml:space="preserve"> – ToR for Burkina Faso Trip</w:t>
      </w:r>
    </w:p>
    <w:p w14:paraId="5886E64F" w14:textId="77777777" w:rsidR="008D238D" w:rsidRPr="004C3AEA" w:rsidRDefault="008D238D" w:rsidP="008D238D">
      <w:pPr>
        <w:pStyle w:val="ListParagraph"/>
        <w:rPr>
          <w:rFonts w:ascii="Times New Roman" w:hAnsi="Times New Roman" w:cs="Times New Roman"/>
          <w:sz w:val="24"/>
          <w:szCs w:val="24"/>
        </w:rPr>
      </w:pPr>
    </w:p>
    <w:p w14:paraId="4A3E37DF" w14:textId="77777777" w:rsidR="008D238D" w:rsidRPr="004C3AEA" w:rsidRDefault="008D238D" w:rsidP="008D238D">
      <w:pPr>
        <w:pStyle w:val="ListParagraph"/>
        <w:rPr>
          <w:rFonts w:ascii="Times New Roman" w:hAnsi="Times New Roman" w:cs="Times New Roman"/>
          <w:sz w:val="24"/>
          <w:szCs w:val="24"/>
        </w:rPr>
      </w:pPr>
    </w:p>
    <w:p w14:paraId="4FF23150" w14:textId="77777777" w:rsidR="008D238D" w:rsidRPr="004C3AEA" w:rsidRDefault="008D238D" w:rsidP="008D238D">
      <w:pPr>
        <w:pStyle w:val="ListParagraph"/>
        <w:rPr>
          <w:rFonts w:ascii="Times New Roman" w:hAnsi="Times New Roman" w:cs="Times New Roman"/>
          <w:sz w:val="24"/>
          <w:szCs w:val="24"/>
        </w:rPr>
      </w:pPr>
    </w:p>
    <w:p w14:paraId="195AB8F6" w14:textId="77777777" w:rsidR="008D238D" w:rsidRPr="004C3AEA" w:rsidRDefault="008D238D" w:rsidP="008D238D">
      <w:pPr>
        <w:pStyle w:val="ListParagraph"/>
        <w:rPr>
          <w:rFonts w:ascii="Times New Roman" w:hAnsi="Times New Roman" w:cs="Times New Roman"/>
          <w:sz w:val="24"/>
          <w:szCs w:val="24"/>
        </w:rPr>
      </w:pPr>
    </w:p>
    <w:p w14:paraId="48766240" w14:textId="77777777" w:rsidR="008D238D" w:rsidRPr="004C3AEA" w:rsidRDefault="008D238D" w:rsidP="008D238D">
      <w:pPr>
        <w:pStyle w:val="ListParagraph"/>
        <w:rPr>
          <w:rFonts w:ascii="Times New Roman" w:hAnsi="Times New Roman" w:cs="Times New Roman"/>
          <w:sz w:val="24"/>
          <w:szCs w:val="24"/>
        </w:rPr>
      </w:pPr>
    </w:p>
    <w:p w14:paraId="00A40387" w14:textId="77777777" w:rsidR="008D238D" w:rsidRPr="004C3AEA" w:rsidRDefault="008D238D" w:rsidP="008D238D">
      <w:pPr>
        <w:pStyle w:val="ListParagraph"/>
        <w:rPr>
          <w:rFonts w:ascii="Times New Roman" w:hAnsi="Times New Roman" w:cs="Times New Roman"/>
          <w:sz w:val="24"/>
          <w:szCs w:val="24"/>
        </w:rPr>
      </w:pPr>
    </w:p>
    <w:p w14:paraId="2F27F017" w14:textId="77777777" w:rsidR="008D238D" w:rsidRPr="004C3AEA" w:rsidRDefault="008D238D" w:rsidP="008D238D">
      <w:pPr>
        <w:pStyle w:val="ListParagraph"/>
        <w:rPr>
          <w:rFonts w:ascii="Times New Roman" w:hAnsi="Times New Roman" w:cs="Times New Roman"/>
          <w:sz w:val="24"/>
          <w:szCs w:val="24"/>
        </w:rPr>
      </w:pPr>
    </w:p>
    <w:p w14:paraId="4A61CC0C" w14:textId="77777777" w:rsidR="008D238D" w:rsidRPr="004C3AEA" w:rsidRDefault="008D238D" w:rsidP="008D238D">
      <w:pPr>
        <w:pStyle w:val="Heading1"/>
        <w:spacing w:line="360" w:lineRule="auto"/>
        <w:jc w:val="both"/>
        <w:rPr>
          <w:rFonts w:ascii="Times New Roman" w:hAnsi="Times New Roman" w:cs="Times New Roman"/>
        </w:rPr>
      </w:pPr>
      <w:bookmarkStart w:id="12" w:name="_Toc111206926"/>
      <w:bookmarkStart w:id="13" w:name="_Toc111207087"/>
      <w:r w:rsidRPr="004C3AEA">
        <w:rPr>
          <w:rFonts w:ascii="Times New Roman" w:hAnsi="Times New Roman" w:cs="Times New Roman"/>
        </w:rPr>
        <w:lastRenderedPageBreak/>
        <w:t>ACRONYMS</w:t>
      </w:r>
      <w:bookmarkEnd w:id="12"/>
      <w:bookmarkEnd w:id="13"/>
    </w:p>
    <w:p w14:paraId="24DDBE3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AICS- Italian Agency for Development Cooperation</w:t>
      </w:r>
    </w:p>
    <w:p w14:paraId="69D7970D"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CHIS- Community Health Information System</w:t>
      </w:r>
    </w:p>
    <w:p w14:paraId="0ECAC1B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CR – Civil Registration</w:t>
      </w:r>
    </w:p>
    <w:p w14:paraId="137643DA"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 xml:space="preserve">CRVS-Civil Registration and Vital Statistics </w:t>
      </w:r>
    </w:p>
    <w:p w14:paraId="3B15C8C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ESS- Ethiopian Statistics Service</w:t>
      </w:r>
    </w:p>
    <w:p w14:paraId="4DC4582D"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DHIS- Digital Health Information System</w:t>
      </w:r>
    </w:p>
    <w:p w14:paraId="0077A70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DRS- Disaster Recovery Site</w:t>
      </w:r>
    </w:p>
    <w:p w14:paraId="09500BA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HMIS- Health Management Information System</w:t>
      </w:r>
    </w:p>
    <w:p w14:paraId="5EDC5B3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HQ- Head Quarter</w:t>
      </w:r>
    </w:p>
    <w:p w14:paraId="46A425E2"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ICT-Information Communication Technology</w:t>
      </w:r>
    </w:p>
    <w:p w14:paraId="224E299E"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ICS- Immigration and Nationality Service</w:t>
      </w:r>
    </w:p>
    <w:p w14:paraId="2B9F560F"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 xml:space="preserve">RRS – Refugee and Returnee Service </w:t>
      </w:r>
    </w:p>
    <w:p w14:paraId="1AB5581D"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MoH- Ministry of Health</w:t>
      </w:r>
    </w:p>
    <w:p w14:paraId="3A022222"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NID – National Identification</w:t>
      </w:r>
    </w:p>
    <w:p w14:paraId="7EE444C5"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OCS – Officer of Civil Status</w:t>
      </w:r>
    </w:p>
    <w:p w14:paraId="162F324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RVERA- Regional Vital Events Registration Agency</w:t>
      </w:r>
    </w:p>
    <w:p w14:paraId="2BA8993F"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SDG- Sustainable Development Goal</w:t>
      </w:r>
    </w:p>
    <w:p w14:paraId="7E0BDC5A" w14:textId="77777777" w:rsidR="008D238D" w:rsidRPr="00430B9E" w:rsidRDefault="008D238D" w:rsidP="008D238D">
      <w:pPr>
        <w:spacing w:line="360" w:lineRule="auto"/>
        <w:jc w:val="both"/>
        <w:rPr>
          <w:rFonts w:ascii="Times New Roman" w:hAnsi="Times New Roman" w:cs="Times New Roman"/>
          <w:b/>
          <w:caps/>
          <w:szCs w:val="24"/>
        </w:rPr>
      </w:pPr>
      <w:r w:rsidRPr="00430B9E">
        <w:rPr>
          <w:rFonts w:ascii="Times New Roman" w:hAnsi="Times New Roman" w:cs="Times New Roman"/>
          <w:szCs w:val="24"/>
        </w:rPr>
        <w:t>UN- United Nations</w:t>
      </w:r>
    </w:p>
    <w:p w14:paraId="28115A10"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UNECA- United Nations Economic Commission for Africa</w:t>
      </w:r>
    </w:p>
    <w:p w14:paraId="3CB8EAE9"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UNICEF- United Nations Children’s Fund</w:t>
      </w:r>
    </w:p>
    <w:p w14:paraId="1D18B0F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VS- Vital Statistics</w:t>
      </w:r>
    </w:p>
    <w:p w14:paraId="574A59D6" w14:textId="77777777" w:rsidR="008D238D" w:rsidRPr="004C3AEA" w:rsidRDefault="008D238D" w:rsidP="008D238D">
      <w:pPr>
        <w:pStyle w:val="ListParagraph"/>
        <w:rPr>
          <w:rFonts w:ascii="Times New Roman" w:hAnsi="Times New Roman" w:cs="Times New Roman"/>
          <w:sz w:val="24"/>
          <w:szCs w:val="24"/>
        </w:rPr>
      </w:pPr>
    </w:p>
    <w:p w14:paraId="5A65399D" w14:textId="77777777" w:rsidR="004C43AD" w:rsidRDefault="004C43AD" w:rsidP="008D238D">
      <w:pPr>
        <w:pStyle w:val="ListParagraph"/>
        <w:rPr>
          <w:rFonts w:ascii="Times New Roman" w:hAnsi="Times New Roman" w:cs="Times New Roman"/>
          <w:sz w:val="24"/>
          <w:szCs w:val="24"/>
        </w:rPr>
        <w:sectPr w:rsidR="004C43AD" w:rsidSect="004C43A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docGrid w:linePitch="360"/>
        </w:sectPr>
      </w:pPr>
    </w:p>
    <w:p w14:paraId="786011D3" w14:textId="77777777" w:rsidR="008D238D" w:rsidRPr="004C3AEA" w:rsidRDefault="008D238D" w:rsidP="008D238D">
      <w:pPr>
        <w:pStyle w:val="Heading1"/>
        <w:numPr>
          <w:ilvl w:val="0"/>
          <w:numId w:val="14"/>
        </w:numPr>
        <w:spacing w:line="360" w:lineRule="auto"/>
        <w:jc w:val="both"/>
        <w:rPr>
          <w:rFonts w:ascii="Times New Roman" w:hAnsi="Times New Roman" w:cs="Times New Roman"/>
        </w:rPr>
      </w:pPr>
      <w:bookmarkStart w:id="14" w:name="_Toc111206927"/>
      <w:bookmarkStart w:id="15" w:name="_Toc111207088"/>
      <w:r w:rsidRPr="004C3AEA">
        <w:rPr>
          <w:rFonts w:ascii="Times New Roman" w:hAnsi="Times New Roman" w:cs="Times New Roman"/>
        </w:rPr>
        <w:lastRenderedPageBreak/>
        <w:t>Background</w:t>
      </w:r>
      <w:bookmarkEnd w:id="14"/>
      <w:bookmarkEnd w:id="15"/>
    </w:p>
    <w:p w14:paraId="1898CB08"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Ethiopia is the second most populous country in Africa following Nigeria with an area extent of 1.1 million square kilometers</w:t>
      </w:r>
      <w:r w:rsidRPr="004C3AEA">
        <w:rPr>
          <w:rFonts w:ascii="Times New Roman" w:hAnsi="Times New Roman" w:cs="Times New Roman"/>
          <w:sz w:val="24"/>
          <w:szCs w:val="24"/>
        </w:rPr>
        <w:t>. According to the population projection from the 2007 population and housing census, as of June 2019 the country   has a population of 96.5 million. By now, the population is estimated to be 110 million. Of the total population, 80% is living in rural areas and 20% is living in urban areas. Currently, the national birth rate is 36/1000 population and the death rate is 7.5/1000 population.</w:t>
      </w:r>
    </w:p>
    <w:p w14:paraId="38B1C3A7"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The country has diverse ethnic groups and currently 85 different ethnic groups are proved to exist which are divided in to eleven regional states and two city administrations and Amharic, Oromigna, Tigrigna, Somaligna Afarigna and Sidamegna are the most predominant working languages in the respective regions. </w:t>
      </w:r>
    </w:p>
    <w:p w14:paraId="16ABBE07"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Of the total population in the country, 22.3 million are internet users (2G is 85.5% and 3G is 66%) and the number of cellular users has shown significant increase with almost 41.9 million people using mobile phones. The coverage of electrification is 44%, which is believed to reach to 80% upon the completion of the Grand Renaissance Dam, expected to be completed in a couple of years.</w:t>
      </w:r>
    </w:p>
    <w:p w14:paraId="55A5DCA5"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Ethiopia has enacted the proclamation to the registration of vital events and NID, proclamation 760/2012, and started national registration of vital events such as birth, death, marriage and divorce in 2016. As the proclamation does not give privilege to the registration of vital events among refugees and foreign nationals and was short of saying anything about the use of technology in the registration, it was amended by proclamation no. 1049/2017 to address the mentioned gaps. Since the launch of the conventional registration of vital events on the 10th of August 2016, Ethiopia has been showing progress in geographic coverage of civil registration canters. Currently 90 % of the registration canters are providing vital events registration services. The completeness of registration which is calculated by taking the potential vital events to have occurred has also shown improvement as compared to the 1st year of registration. Namely, birth registration has increased from 8% in 2016/17 to 16% in 2019/20. Similarly, death registration has increased from 6% to 8 %, marriage registration from 4% to 7% and divorce registration from 3% to 5%. Despite this  progress, the trend tells us that much has to be done to improve the registration as significant events </w:t>
      </w:r>
      <w:r w:rsidRPr="004C3AEA">
        <w:rPr>
          <w:rFonts w:ascii="Times New Roman" w:hAnsi="Times New Roman" w:cs="Times New Roman"/>
          <w:sz w:val="24"/>
          <w:szCs w:val="24"/>
        </w:rPr>
        <w:lastRenderedPageBreak/>
        <w:t>remain unregistered thereby signaling Ethiopia is still far behind achieving the SDG target 16.9: provide legal identity for all including birth registration by 2030.</w:t>
      </w:r>
    </w:p>
    <w:p w14:paraId="570E986E"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The Italian Agency for Development Cooperation /AICS/ has been supporting the Government of Ethiopia to strengthen the CRVS system since 2017. The support was channeled through UNICEF and was mostly directed to Oromia and SNNP regions. Among others the support focused on building the capacity of civil status officers and experts, strengthening interoperability with the health sector through notification of birth and death, creating demand for civil registration and provision of necessary supplies to the regional agencies. Currently, there is a plan to scale up the intervention to a new dimension that is believed to benefit the country’s CRVS system to be more efficient and effective. The first is utilizing technological solutions for registration and linking it with other sectors. The second is through improved institutional and technical capacity of registry offices and the third is through improved cross-sector collaboration, monitoring and supervision for the provision of standardized registry services.</w:t>
      </w:r>
    </w:p>
    <w:p w14:paraId="65FAA2C7" w14:textId="77777777" w:rsidR="008D238D" w:rsidRPr="004C3AEA" w:rsidRDefault="008D238D" w:rsidP="008D238D">
      <w:pPr>
        <w:spacing w:line="360" w:lineRule="auto"/>
        <w:jc w:val="both"/>
        <w:textAlignment w:val="baseline"/>
        <w:rPr>
          <w:rFonts w:ascii="Times New Roman" w:hAnsi="Times New Roman" w:cs="Times New Roman"/>
          <w:sz w:val="24"/>
          <w:szCs w:val="24"/>
          <w:lang w:eastAsia="it-IT"/>
        </w:rPr>
      </w:pPr>
      <w:r w:rsidRPr="004C3AEA">
        <w:rPr>
          <w:rFonts w:ascii="Times New Roman" w:hAnsi="Times New Roman" w:cs="Times New Roman"/>
          <w:sz w:val="24"/>
          <w:szCs w:val="24"/>
          <w:lang w:eastAsia="it-IT"/>
        </w:rPr>
        <w:t xml:space="preserve">This is a two years project that is expected to commence in the mid of 2022 to be implemented  directly by the Immigration and Nationality Service and which will see the transformation of the current paper-based registration to a fully automated system by piloting proven technological solutions in selected regions of the country. </w:t>
      </w:r>
    </w:p>
    <w:p w14:paraId="5B439EEF" w14:textId="77777777" w:rsidR="008D238D" w:rsidRPr="004C3AEA" w:rsidRDefault="008D238D" w:rsidP="008D238D">
      <w:pPr>
        <w:spacing w:line="360" w:lineRule="auto"/>
        <w:jc w:val="both"/>
        <w:textAlignment w:val="baseline"/>
        <w:rPr>
          <w:rFonts w:ascii="Times New Roman" w:hAnsi="Times New Roman" w:cs="Times New Roman"/>
          <w:sz w:val="24"/>
          <w:szCs w:val="24"/>
          <w:lang w:eastAsia="it-IT"/>
        </w:rPr>
      </w:pPr>
      <w:r w:rsidRPr="004C3AEA">
        <w:rPr>
          <w:rFonts w:ascii="Times New Roman" w:hAnsi="Times New Roman" w:cs="Times New Roman"/>
          <w:sz w:val="24"/>
          <w:szCs w:val="24"/>
          <w:lang w:eastAsia="it-IT"/>
        </w:rPr>
        <w:t xml:space="preserve">There are various technological solutions on CRVS that are currently available. ICS plans, by hiring local consultants, to develop brand new information system </w:t>
      </w:r>
      <w:r w:rsidRPr="004C3AEA">
        <w:rPr>
          <w:rFonts w:ascii="Times New Roman" w:hAnsi="Times New Roman" w:cs="Times New Roman"/>
          <w:color w:val="000000" w:themeColor="text1"/>
          <w:sz w:val="24"/>
          <w:szCs w:val="24"/>
        </w:rPr>
        <w:t xml:space="preserve">in consultation and participation of regional VERA, MoH, RRS, ESS, INSA, MoIT and other stockholders’ technical teams. The Information Systems should have a central administration, configuration and management, and regions can access the system for different role based purposes like Inserting, retrieving, reporting, and monitoring the regional CR, and the whole information system components serving as a backup server of the regional data. </w:t>
      </w:r>
    </w:p>
    <w:p w14:paraId="4C350D37" w14:textId="77777777" w:rsidR="008D238D" w:rsidRPr="004C3AEA" w:rsidRDefault="008D238D" w:rsidP="008D238D">
      <w:pPr>
        <w:pStyle w:val="Heading1"/>
        <w:numPr>
          <w:ilvl w:val="0"/>
          <w:numId w:val="14"/>
        </w:numPr>
        <w:spacing w:line="360" w:lineRule="auto"/>
        <w:jc w:val="both"/>
        <w:rPr>
          <w:rFonts w:ascii="Times New Roman" w:hAnsi="Times New Roman" w:cs="Times New Roman"/>
        </w:rPr>
      </w:pPr>
      <w:bookmarkStart w:id="16" w:name="_Toc111206928"/>
      <w:bookmarkStart w:id="17" w:name="_Toc111207089"/>
      <w:bookmarkStart w:id="18" w:name="_Toc62500176"/>
      <w:r w:rsidRPr="004C3AEA">
        <w:rPr>
          <w:rFonts w:ascii="Times New Roman" w:hAnsi="Times New Roman" w:cs="Times New Roman"/>
        </w:rPr>
        <w:t>Objectives</w:t>
      </w:r>
      <w:bookmarkEnd w:id="16"/>
      <w:bookmarkEnd w:id="17"/>
    </w:p>
    <w:p w14:paraId="2A48E161" w14:textId="77777777" w:rsidR="008D238D" w:rsidRPr="00B953B5" w:rsidRDefault="008D238D" w:rsidP="00B953B5">
      <w:pPr>
        <w:pStyle w:val="Heading2"/>
        <w:rPr>
          <w:rFonts w:ascii="Times New Roman" w:hAnsi="Times New Roman"/>
        </w:rPr>
      </w:pPr>
      <w:bookmarkStart w:id="19" w:name="_Toc111206929"/>
      <w:bookmarkStart w:id="20" w:name="_Toc111207090"/>
      <w:r w:rsidRPr="00B953B5">
        <w:rPr>
          <w:rFonts w:ascii="Times New Roman" w:hAnsi="Times New Roman"/>
        </w:rPr>
        <w:t>2.1 General Objectives</w:t>
      </w:r>
      <w:bookmarkEnd w:id="18"/>
      <w:bookmarkEnd w:id="19"/>
      <w:bookmarkEnd w:id="20"/>
    </w:p>
    <w:p w14:paraId="48FB1D61" w14:textId="77777777" w:rsidR="008D238D" w:rsidRPr="00670D50" w:rsidRDefault="008D238D" w:rsidP="008D238D">
      <w:pPr>
        <w:shd w:val="clear" w:color="auto" w:fill="FFFFFF"/>
        <w:spacing w:line="360" w:lineRule="auto"/>
        <w:jc w:val="both"/>
        <w:rPr>
          <w:rFonts w:ascii="Times New Roman" w:hAnsi="Times New Roman" w:cs="Times New Roman"/>
          <w:sz w:val="24"/>
        </w:rPr>
      </w:pPr>
      <w:r w:rsidRPr="00670D50">
        <w:rPr>
          <w:rFonts w:ascii="Times New Roman" w:hAnsi="Times New Roman" w:cs="Times New Roman"/>
          <w:sz w:val="24"/>
        </w:rPr>
        <w:t>To contribute to the improvement and standardization of the civil registration system in Ethiopia.</w:t>
      </w:r>
    </w:p>
    <w:p w14:paraId="64A2F597" w14:textId="77777777" w:rsidR="008D238D" w:rsidRPr="004C3AEA" w:rsidRDefault="008D238D" w:rsidP="00B953B5">
      <w:pPr>
        <w:pStyle w:val="Heading2"/>
        <w:rPr>
          <w:rFonts w:ascii="Times New Roman" w:hAnsi="Times New Roman"/>
        </w:rPr>
      </w:pPr>
      <w:bookmarkStart w:id="21" w:name="_Toc62500177"/>
      <w:bookmarkStart w:id="22" w:name="_Toc111206930"/>
      <w:bookmarkStart w:id="23" w:name="_Toc111207091"/>
      <w:r w:rsidRPr="004C3AEA">
        <w:rPr>
          <w:rFonts w:ascii="Times New Roman" w:hAnsi="Times New Roman"/>
        </w:rPr>
        <w:lastRenderedPageBreak/>
        <w:t>2.2 Specific Objectives</w:t>
      </w:r>
      <w:bookmarkEnd w:id="21"/>
      <w:bookmarkEnd w:id="22"/>
      <w:bookmarkEnd w:id="23"/>
    </w:p>
    <w:p w14:paraId="5AB49C83" w14:textId="77777777" w:rsidR="008D238D" w:rsidRPr="004C3AEA" w:rsidRDefault="008D238D" w:rsidP="008D238D">
      <w:pPr>
        <w:shd w:val="clear" w:color="auto" w:fill="FFFFFF"/>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 xml:space="preserve">To </w:t>
      </w:r>
      <w:r w:rsidRPr="004C3AEA">
        <w:rPr>
          <w:rFonts w:ascii="Times New Roman" w:hAnsi="Times New Roman" w:cs="Times New Roman"/>
        </w:rPr>
        <w:t xml:space="preserve">provide </w:t>
      </w:r>
      <w:r w:rsidRPr="00670D50">
        <w:rPr>
          <w:rFonts w:ascii="Times New Roman" w:hAnsi="Times New Roman" w:cs="Times New Roman"/>
          <w:sz w:val="24"/>
          <w:szCs w:val="24"/>
        </w:rPr>
        <w:t>a standardized civil registration system (births</w:t>
      </w:r>
      <w:r w:rsidRPr="004C3AEA">
        <w:rPr>
          <w:rFonts w:ascii="Times New Roman" w:hAnsi="Times New Roman" w:cs="Times New Roman"/>
          <w:sz w:val="24"/>
          <w:szCs w:val="24"/>
        </w:rPr>
        <w:t xml:space="preserve">, deaths, marriages, and divorces) in all regions of Ethiopia through the establishment of an efficient information management system.  </w:t>
      </w:r>
    </w:p>
    <w:p w14:paraId="5DE534B1" w14:textId="77777777" w:rsidR="008D238D" w:rsidRPr="004C3AEA" w:rsidRDefault="008D238D" w:rsidP="008D238D">
      <w:pPr>
        <w:shd w:val="clear" w:color="auto" w:fill="FFFFFF"/>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This Specific Objective will focus on</w:t>
      </w:r>
    </w:p>
    <w:p w14:paraId="3D2341BE"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 xml:space="preserve">Assessing the status of ICT infrastructure that would enable the digitalization of CRVS. </w:t>
      </w:r>
    </w:p>
    <w:p w14:paraId="0C9DEEE4"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Increasing the efficiency and effectiveness of electronic registration and transfer of data from the registration canters to RVERA, ICS and ESS.</w:t>
      </w:r>
    </w:p>
    <w:p w14:paraId="21E264A4"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Mapping the existing business process of CRVS in the digitization system</w:t>
      </w:r>
    </w:p>
    <w:p w14:paraId="053BA9D2"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Improving the quality of data for the production of vital statistics</w:t>
      </w:r>
    </w:p>
    <w:p w14:paraId="5CEE8047"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Creating interface with DHIS, CHIS and national VS systems for improved coverage and quality of registration.</w:t>
      </w:r>
    </w:p>
    <w:p w14:paraId="44BC1D54"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Build capacity of civil status officers, health information system officers and health extension workers in the selected weredas.</w:t>
      </w:r>
    </w:p>
    <w:p w14:paraId="7FBDEAD1"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Assessing and building an application and database server for New CRVS Information System at regional level, centralized at HQ and DRS</w:t>
      </w:r>
    </w:p>
    <w:p w14:paraId="33E642D2" w14:textId="77777777" w:rsidR="008D238D" w:rsidRPr="004C3AEA" w:rsidRDefault="008D238D" w:rsidP="008D238D">
      <w:pPr>
        <w:pStyle w:val="Heading1"/>
        <w:numPr>
          <w:ilvl w:val="0"/>
          <w:numId w:val="14"/>
        </w:numPr>
        <w:spacing w:line="360" w:lineRule="auto"/>
        <w:jc w:val="both"/>
        <w:rPr>
          <w:rFonts w:ascii="Times New Roman" w:hAnsi="Times New Roman" w:cs="Times New Roman"/>
        </w:rPr>
      </w:pPr>
      <w:r w:rsidRPr="004C3AEA">
        <w:rPr>
          <w:rFonts w:ascii="Times New Roman" w:hAnsi="Times New Roman" w:cs="Times New Roman"/>
        </w:rPr>
        <w:t xml:space="preserve"> </w:t>
      </w:r>
      <w:bookmarkStart w:id="24" w:name="_Toc111206931"/>
      <w:bookmarkStart w:id="25" w:name="_Toc111207092"/>
      <w:r w:rsidRPr="004C3AEA">
        <w:rPr>
          <w:rFonts w:ascii="Times New Roman" w:hAnsi="Times New Roman" w:cs="Times New Roman"/>
        </w:rPr>
        <w:t>Project intervention areas</w:t>
      </w:r>
      <w:bookmarkEnd w:id="24"/>
      <w:bookmarkEnd w:id="25"/>
    </w:p>
    <w:p w14:paraId="239E4589" w14:textId="77777777" w:rsidR="008D238D" w:rsidRPr="004C3AEA" w:rsidRDefault="008D238D" w:rsidP="008D238D">
      <w:pPr>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All regions of the country and different social settings are included for the pilot exercise. From the regions, 2 to 10 w</w:t>
      </w:r>
      <w:r w:rsidRPr="004C3AEA">
        <w:rPr>
          <w:rFonts w:ascii="Times New Roman" w:hAnsi="Times New Roman" w:cs="Times New Roman"/>
          <w:sz w:val="24"/>
          <w:szCs w:val="24"/>
        </w:rPr>
        <w:t>oredas are selected and from each woreda urban, pastoralist and rural kebeles are purposefully selected from the very distant to the nearby kebele to the center of the woreda.</w:t>
      </w:r>
    </w:p>
    <w:p w14:paraId="09DE6B0B" w14:textId="77777777" w:rsidR="00EE2AF9" w:rsidRPr="00B953B5" w:rsidRDefault="00B953B5" w:rsidP="00B953B5">
      <w:pPr>
        <w:pStyle w:val="Heading2"/>
        <w:rPr>
          <w:rFonts w:ascii="Times New Roman" w:hAnsi="Times New Roman"/>
        </w:rPr>
      </w:pPr>
      <w:bookmarkStart w:id="26" w:name="_Toc111206932"/>
      <w:bookmarkStart w:id="27" w:name="_Toc111207093"/>
      <w:r>
        <w:rPr>
          <w:rFonts w:ascii="Times New Roman" w:hAnsi="Times New Roman"/>
        </w:rPr>
        <w:t xml:space="preserve">3.1 </w:t>
      </w:r>
      <w:r w:rsidR="008D238D" w:rsidRPr="00B953B5">
        <w:rPr>
          <w:rFonts w:ascii="Times New Roman" w:hAnsi="Times New Roman"/>
        </w:rPr>
        <w:t>Target areas</w:t>
      </w:r>
      <w:bookmarkEnd w:id="26"/>
      <w:bookmarkEnd w:id="27"/>
    </w:p>
    <w:p w14:paraId="34BD4968" w14:textId="77777777" w:rsidR="008D238D" w:rsidRPr="00D8080D" w:rsidRDefault="00B953B5" w:rsidP="00EE2AF9">
      <w:pPr>
        <w:rPr>
          <w:rFonts w:ascii="Times New Roman" w:hAnsi="Times New Roman" w:cs="Times New Roman"/>
          <w:b/>
          <w:sz w:val="24"/>
        </w:rPr>
      </w:pPr>
      <w:r>
        <w:rPr>
          <w:rFonts w:ascii="Times New Roman" w:hAnsi="Times New Roman" w:cs="Times New Roman"/>
          <w:b/>
          <w:sz w:val="24"/>
        </w:rPr>
        <w:t>Table 1:</w:t>
      </w:r>
      <w:r w:rsidR="00EE2AF9" w:rsidRPr="00D8080D">
        <w:rPr>
          <w:rFonts w:ascii="Times New Roman" w:hAnsi="Times New Roman" w:cs="Times New Roman"/>
          <w:b/>
          <w:sz w:val="24"/>
        </w:rPr>
        <w:t xml:space="preserve"> The list of selected target areas</w:t>
      </w:r>
    </w:p>
    <w:tbl>
      <w:tblPr>
        <w:tblW w:w="9915" w:type="dxa"/>
        <w:tblInd w:w="20" w:type="dxa"/>
        <w:shd w:val="clear" w:color="auto" w:fill="FFFFFF"/>
        <w:tblLayout w:type="fixed"/>
        <w:tblCellMar>
          <w:left w:w="0" w:type="dxa"/>
          <w:right w:w="0" w:type="dxa"/>
        </w:tblCellMar>
        <w:tblLook w:val="04A0" w:firstRow="1" w:lastRow="0" w:firstColumn="1" w:lastColumn="0" w:noHBand="0" w:noVBand="1"/>
      </w:tblPr>
      <w:tblGrid>
        <w:gridCol w:w="828"/>
        <w:gridCol w:w="1922"/>
        <w:gridCol w:w="2724"/>
        <w:gridCol w:w="1372"/>
        <w:gridCol w:w="2319"/>
        <w:gridCol w:w="750"/>
      </w:tblGrid>
      <w:tr w:rsidR="008D238D" w:rsidRPr="004C3AEA" w14:paraId="7339CEF3" w14:textId="77777777" w:rsidTr="00275A05">
        <w:trPr>
          <w:trHeight w:hRule="exact" w:val="490"/>
          <w:tblHeader/>
        </w:trPr>
        <w:tc>
          <w:tcPr>
            <w:tcW w:w="828" w:type="dxa"/>
            <w:vMerge w:val="restart"/>
            <w:tcBorders>
              <w:top w:val="single" w:sz="8" w:space="0" w:color="auto"/>
              <w:left w:val="single" w:sz="8" w:space="0" w:color="auto"/>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5CB5EE6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 No</w:t>
            </w:r>
          </w:p>
        </w:tc>
        <w:tc>
          <w:tcPr>
            <w:tcW w:w="1922" w:type="dxa"/>
            <w:vMerge w:val="restart"/>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4A87B42B"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Name of Region</w:t>
            </w:r>
          </w:p>
        </w:tc>
        <w:tc>
          <w:tcPr>
            <w:tcW w:w="2724" w:type="dxa"/>
            <w:vMerge w:val="restart"/>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5317ABC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Name of Woreda</w:t>
            </w:r>
          </w:p>
        </w:tc>
        <w:tc>
          <w:tcPr>
            <w:tcW w:w="3691" w:type="dxa"/>
            <w:gridSpan w:val="2"/>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4E2639E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Name of Kebele</w:t>
            </w:r>
          </w:p>
          <w:p w14:paraId="2B8729E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B5E7EF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45288426" w14:textId="77777777" w:rsidTr="00275A05">
        <w:trPr>
          <w:trHeight w:val="317"/>
          <w:tblHeader/>
        </w:trPr>
        <w:tc>
          <w:tcPr>
            <w:tcW w:w="828"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BC53EF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top w:val="single" w:sz="8" w:space="0" w:color="auto"/>
              <w:left w:val="nil"/>
              <w:bottom w:val="single" w:sz="8" w:space="0" w:color="auto"/>
              <w:right w:val="single" w:sz="8" w:space="0" w:color="auto"/>
            </w:tcBorders>
            <w:shd w:val="clear" w:color="auto" w:fill="FFFFFF"/>
            <w:vAlign w:val="center"/>
            <w:hideMark/>
          </w:tcPr>
          <w:p w14:paraId="290E030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tcBorders>
              <w:top w:val="single" w:sz="8" w:space="0" w:color="auto"/>
              <w:left w:val="nil"/>
              <w:bottom w:val="single" w:sz="8" w:space="0" w:color="auto"/>
              <w:right w:val="single" w:sz="8" w:space="0" w:color="auto"/>
            </w:tcBorders>
            <w:shd w:val="clear" w:color="auto" w:fill="FFFFFF"/>
            <w:vAlign w:val="center"/>
            <w:hideMark/>
          </w:tcPr>
          <w:p w14:paraId="1996968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4118BBD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Urban</w:t>
            </w:r>
          </w:p>
        </w:tc>
        <w:tc>
          <w:tcPr>
            <w:tcW w:w="2319" w:type="dxa"/>
            <w:tcBorders>
              <w:top w:val="nil"/>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6CEAECF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Rural</w:t>
            </w:r>
          </w:p>
        </w:tc>
        <w:tc>
          <w:tcPr>
            <w:tcW w:w="750" w:type="dxa"/>
            <w:vMerge/>
            <w:tcBorders>
              <w:top w:val="single" w:sz="8" w:space="0" w:color="auto"/>
              <w:left w:val="nil"/>
              <w:bottom w:val="single" w:sz="8" w:space="0" w:color="auto"/>
              <w:right w:val="single" w:sz="8" w:space="0" w:color="auto"/>
            </w:tcBorders>
            <w:shd w:val="clear" w:color="auto" w:fill="FFFFFF"/>
            <w:vAlign w:val="center"/>
            <w:hideMark/>
          </w:tcPr>
          <w:p w14:paraId="0B90981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6E715220"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3E628A0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1</w:t>
            </w:r>
          </w:p>
          <w:p w14:paraId="65573CA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EBE153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3D412E0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088ED7B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Tigray</w:t>
            </w:r>
          </w:p>
          <w:p w14:paraId="6AF5A0C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6C24E4D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5E6B754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7E092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Gulo Mehada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32863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Zalambesa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53024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Sebeya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8A6C8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BE27134"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0C68777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1EBC8C3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5BEE5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Adigrat</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D3BA6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A2D4B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C82FE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BE21931"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391DD24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4817AC8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438C1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Mereb Leh</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632E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06</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0EE13B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Mihquan</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77180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AFAD69E"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1BED335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75D6349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AD5FD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42E89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CE0C94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Medihin</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95C6D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BDC31F4"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5408261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57A93CA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287E04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Axum</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B2E97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Hawelti</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7B266F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26216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A1840A9"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397526B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5E5A585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FB43F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6A3B9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Kindeya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A7CA47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BE1AD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FFAE237" w14:textId="77777777" w:rsidTr="00275A05">
        <w:trPr>
          <w:trHeight w:hRule="exact" w:val="481"/>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7F7560B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2</w:t>
            </w:r>
          </w:p>
          <w:p w14:paraId="550C5E1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681895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427DCBC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Afar</w:t>
            </w:r>
          </w:p>
          <w:p w14:paraId="6EFF8BF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5CA8D06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4EF0A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Dalol</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741C1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Adokowa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65EF1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Buada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1948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6F3072A"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6C5518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4AD5004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7AC8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Chifra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21CA7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6156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Waama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35D9D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40764DA8"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66ABF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hideMark/>
          </w:tcPr>
          <w:p w14:paraId="31E067D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FD858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Dubti</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F7F8F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15DCD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Tangaye Kuma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C4F8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616ECF11"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158DFBE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3</w:t>
            </w:r>
          </w:p>
          <w:p w14:paraId="0305868B"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060729C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BD9D8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4F486D3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2891DCB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Amhara</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CC881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Metema Yohannes</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8D6B4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59D1D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02</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D33A4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6FEDEA3"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730A97E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vAlign w:val="center"/>
            <w:hideMark/>
          </w:tcPr>
          <w:p w14:paraId="7871E21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FA70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Bure</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C3859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Wendegi</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E882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Wangedam</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D75C5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45797C1"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7AAFC2F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vAlign w:val="center"/>
            <w:hideMark/>
          </w:tcPr>
          <w:p w14:paraId="43D68C7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D68C5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Bahirdar</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D1BAE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Dasira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FCABC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Yiganda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55D19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6EC820D9"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1F659C8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vAlign w:val="center"/>
            <w:hideMark/>
          </w:tcPr>
          <w:p w14:paraId="1832E9F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45A8E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Hayik</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6D846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7D3F3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02</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E9B4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D19C389"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A1232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6CEBF5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8EAE6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Weldiya city adminstration</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C5FB7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Adenegur</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4DC2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Debre Gelila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21006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B9D9491"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606F679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4</w:t>
            </w:r>
          </w:p>
          <w:p w14:paraId="2CE5D96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08D2448D"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059C799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5EF066D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47A57A8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259762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Oromiya</w:t>
            </w:r>
          </w:p>
          <w:p w14:paraId="2D15FD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FA32B9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71CD328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68182E9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C171F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Sinana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3EC3C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Hawushoo</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E9DDC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Nano Robe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EEBB8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0CE6B3E"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47596D0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4CB92E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2DD68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Saqa chekorsa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8CEDB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Gura Ula Uke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8931B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Shashemene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45335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6AE19E0"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09F4E19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127E72C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0658B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Tiyo</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85E51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Qulumsa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B38B6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Waji Chilalo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F8966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1F1DE0D"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50236BE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79EF92B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DBBAA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Wenchi</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95CDD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Chitu01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07DF6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Meti chitu</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12EBE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109E502B"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66E09B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51C4C8E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55D2FA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Lume</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FAB1D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Nanawa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84CB6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Tulure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7C5A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BF68CA1"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2476471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6891B2B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881F84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Sabata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1DFDC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Ilamu</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9C9FA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Migira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A632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72C83098"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2C7DC6E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704400D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E0A35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Debrelibanos</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E7818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Sale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61A7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Tumano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5883E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ED4B73A"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04FD199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7CCBEF7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AE0C0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Chiro</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E1169E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Yado Gojola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187D3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Yado Bobasa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F88669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AE11B75"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3185F60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7B3C28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F384F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Kombolcha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241F63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Bilusuma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90669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Sibilu</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BB8B7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A4ADFB5"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68E734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08CA09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E3FAD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Kofele</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19DA0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Garmama Shenato</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CDF79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Wege Adamoye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9F31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F933024"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35750CB4"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5</w:t>
            </w:r>
          </w:p>
          <w:p w14:paraId="6675291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37B606B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D2C462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068C8F2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595B9E9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SNNP</w:t>
            </w:r>
          </w:p>
          <w:p w14:paraId="2AE094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04A6085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709ADE8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0058A51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C2ED9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Yangatom</w:t>
            </w:r>
            <w:r w:rsidRPr="004C3AEA">
              <w:rPr>
                <w:rFonts w:ascii="Times New Roman" w:eastAsia="Times New Roman" w:hAnsi="Times New Roman" w:cs="Times New Roman"/>
                <w:sz w:val="24"/>
                <w:szCs w:val="24"/>
              </w:rPr>
              <w:tab/>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21086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Naticar</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4C44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Kawtom</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DEE20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C44D9B4"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5CAAB4F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1BEE149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97E38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Gedeb</w:t>
            </w:r>
            <w:r w:rsidRPr="004C3AEA">
              <w:rPr>
                <w:rFonts w:ascii="Times New Roman" w:eastAsia="Times New Roman" w:hAnsi="Times New Roman" w:cs="Times New Roman"/>
                <w:sz w:val="24"/>
                <w:szCs w:val="24"/>
              </w:rPr>
              <w:tab/>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09E9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Moralaye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D1CE7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Hiloberetsi</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E9A3F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6F9C2EF2"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60C29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hideMark/>
          </w:tcPr>
          <w:p w14:paraId="331683A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C5ABA9"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Cheha</w:t>
            </w:r>
            <w:r w:rsidRPr="004C3AEA">
              <w:rPr>
                <w:rFonts w:ascii="Times New Roman" w:eastAsia="Times New Roman" w:hAnsi="Times New Roman" w:cs="Times New Roman"/>
                <w:sz w:val="24"/>
                <w:szCs w:val="24"/>
              </w:rPr>
              <w:tab/>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572DE4"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Shire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83FD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Yejoka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06454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0064A8A" w14:textId="77777777" w:rsidTr="00275A05">
        <w:trPr>
          <w:trHeight w:val="156"/>
        </w:trPr>
        <w:tc>
          <w:tcPr>
            <w:tcW w:w="828" w:type="dxa"/>
            <w:vMerge w:val="restart"/>
            <w:tcBorders>
              <w:left w:val="single" w:sz="8" w:space="0" w:color="auto"/>
              <w:right w:val="single" w:sz="8" w:space="0" w:color="auto"/>
            </w:tcBorders>
            <w:shd w:val="clear" w:color="auto" w:fill="FFFFFF"/>
            <w:tcMar>
              <w:top w:w="0" w:type="dxa"/>
              <w:left w:w="108" w:type="dxa"/>
              <w:bottom w:w="0" w:type="dxa"/>
              <w:right w:w="108" w:type="dxa"/>
            </w:tcMar>
            <w:vAlign w:val="center"/>
          </w:tcPr>
          <w:p w14:paraId="55C1F3AC"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922" w:type="dxa"/>
            <w:vMerge w:val="restart"/>
            <w:tcBorders>
              <w:left w:val="nil"/>
              <w:right w:val="single" w:sz="8" w:space="0" w:color="auto"/>
            </w:tcBorders>
            <w:shd w:val="clear" w:color="auto" w:fill="FFFFFF"/>
            <w:tcMar>
              <w:top w:w="0" w:type="dxa"/>
              <w:left w:w="108" w:type="dxa"/>
              <w:bottom w:w="0" w:type="dxa"/>
              <w:right w:w="108" w:type="dxa"/>
            </w:tcMar>
          </w:tcPr>
          <w:p w14:paraId="0CADEDC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South West Ethiopia People’s Region</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8761B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Menit Shasha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BC06A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Gabi</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5789A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Baro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48E85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63A981D3"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3C66706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40F37C1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EC08D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Masha</w:t>
            </w:r>
            <w:r w:rsidRPr="004C3AEA">
              <w:rPr>
                <w:rFonts w:ascii="Times New Roman" w:eastAsia="Times New Roman" w:hAnsi="Times New Roman" w:cs="Times New Roman"/>
                <w:sz w:val="24"/>
                <w:szCs w:val="24"/>
              </w:rPr>
              <w:tab/>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1C30C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Yebo</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88AB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Shibo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383DD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619089E1" w14:textId="77777777" w:rsidTr="00275A05">
        <w:trPr>
          <w:trHeight w:val="156"/>
        </w:trPr>
        <w:tc>
          <w:tcPr>
            <w:tcW w:w="828" w:type="dxa"/>
            <w:vMerge w:val="restart"/>
            <w:tcBorders>
              <w:left w:val="single" w:sz="8" w:space="0" w:color="auto"/>
              <w:right w:val="single" w:sz="8" w:space="0" w:color="auto"/>
            </w:tcBorders>
            <w:shd w:val="clear" w:color="auto" w:fill="FFFFFF"/>
            <w:tcMar>
              <w:top w:w="0" w:type="dxa"/>
              <w:left w:w="108" w:type="dxa"/>
              <w:bottom w:w="0" w:type="dxa"/>
              <w:right w:w="108" w:type="dxa"/>
            </w:tcMar>
            <w:vAlign w:val="center"/>
          </w:tcPr>
          <w:p w14:paraId="78E66D3E"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22" w:type="dxa"/>
            <w:vMerge w:val="restart"/>
            <w:tcBorders>
              <w:left w:val="nil"/>
              <w:right w:val="single" w:sz="8" w:space="0" w:color="auto"/>
            </w:tcBorders>
            <w:shd w:val="clear" w:color="auto" w:fill="FFFFFF"/>
            <w:tcMar>
              <w:top w:w="0" w:type="dxa"/>
              <w:left w:w="108" w:type="dxa"/>
              <w:bottom w:w="0" w:type="dxa"/>
              <w:right w:w="108" w:type="dxa"/>
            </w:tcMar>
          </w:tcPr>
          <w:p w14:paraId="3AF9CB7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Sidama</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FED23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Hawas</w:t>
            </w:r>
            <w:r w:rsidRPr="004C3AEA">
              <w:rPr>
                <w:rFonts w:ascii="Times New Roman" w:eastAsia="Times New Roman" w:hAnsi="Times New Roman" w:cs="Times New Roman"/>
                <w:sz w:val="24"/>
                <w:szCs w:val="24"/>
              </w:rPr>
              <w:t>sa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D387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Gudemale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F6E66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Tula Getere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F2CC3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1DF7D56"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106764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6FF426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47EC2D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Bonsa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051DC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Gojowe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5512B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Chabe Mazegaja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BBB0C9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AA2E87E"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65D81CB7"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2ED2757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AF1400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743238A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B/Gumuz</w:t>
            </w:r>
          </w:p>
          <w:p w14:paraId="45B4AFB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FC5F74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ACBC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Bambasi</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D12C8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Bambasi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A5DB4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DB3C3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B8CAB1C"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6BE1F0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36B9806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EB02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Kurmuk</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79FE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Kurmuk</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FD55E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D6411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6D8E192"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E8D26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47FD0C2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C8A65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Guba</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A20D7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EBF22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Bamza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B5FDD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37EBA38"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7952998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70D86A5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74828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Agalometi</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BFE5F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6BAD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Shimela Kono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79A3F6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1D517DB"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2FBAB67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28F7791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EDD44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Asossa city Administrative</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F58EF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Wereda 1 Ketena 5</w:t>
            </w: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7A9E8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1F8F9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C982F51"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70111A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7F0E755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B7EC8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Mao komo Special wereda</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FB0A1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BEA33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Taja jelisi</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87677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262129A" w14:textId="77777777" w:rsidTr="00275A05">
        <w:trPr>
          <w:trHeight w:val="156"/>
        </w:trPr>
        <w:tc>
          <w:tcPr>
            <w:tcW w:w="828" w:type="dxa"/>
            <w:vMerge w:val="restart"/>
            <w:tcBorders>
              <w:top w:val="nil"/>
              <w:left w:val="single" w:sz="8" w:space="0" w:color="auto"/>
              <w:right w:val="single" w:sz="8" w:space="0" w:color="auto"/>
            </w:tcBorders>
            <w:shd w:val="clear" w:color="auto" w:fill="auto"/>
            <w:tcMar>
              <w:top w:w="0" w:type="dxa"/>
              <w:left w:w="108" w:type="dxa"/>
              <w:bottom w:w="0" w:type="dxa"/>
              <w:right w:w="108" w:type="dxa"/>
            </w:tcMar>
            <w:vAlign w:val="center"/>
            <w:hideMark/>
          </w:tcPr>
          <w:p w14:paraId="555C2B63"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4BF9638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396D42A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auto"/>
            <w:tcMar>
              <w:top w:w="0" w:type="dxa"/>
              <w:left w:w="108" w:type="dxa"/>
              <w:bottom w:w="0" w:type="dxa"/>
              <w:right w:w="108" w:type="dxa"/>
            </w:tcMar>
            <w:vAlign w:val="center"/>
            <w:hideMark/>
          </w:tcPr>
          <w:p w14:paraId="2FA4165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Gambela</w:t>
            </w:r>
          </w:p>
          <w:p w14:paraId="44F97DC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25B90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B396C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Abobo Wereda</w:t>
            </w:r>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AD052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AB522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7B89C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DCC9C7C" w14:textId="77777777" w:rsidTr="00275A05">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hideMark/>
          </w:tcPr>
          <w:p w14:paraId="1770805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auto"/>
            <w:tcMar>
              <w:top w:w="0" w:type="dxa"/>
              <w:left w:w="108" w:type="dxa"/>
              <w:bottom w:w="0" w:type="dxa"/>
              <w:right w:w="108" w:type="dxa"/>
            </w:tcMar>
            <w:hideMark/>
          </w:tcPr>
          <w:p w14:paraId="51F7DCF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E426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Gambella Tawon</w:t>
            </w:r>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9B51A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03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97E0D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9A416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646EB0C" w14:textId="77777777" w:rsidTr="00275A05">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hideMark/>
          </w:tcPr>
          <w:p w14:paraId="7D9C092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auto"/>
            <w:tcMar>
              <w:top w:w="0" w:type="dxa"/>
              <w:left w:w="108" w:type="dxa"/>
              <w:bottom w:w="0" w:type="dxa"/>
              <w:right w:w="108" w:type="dxa"/>
            </w:tcMar>
            <w:hideMark/>
          </w:tcPr>
          <w:p w14:paraId="661706C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1C6C381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Godera wereda</w:t>
            </w:r>
          </w:p>
        </w:tc>
        <w:tc>
          <w:tcPr>
            <w:tcW w:w="137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7EB0B9D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D69E7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89EC9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13F679EC" w14:textId="77777777" w:rsidTr="00275A05">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tcPr>
          <w:p w14:paraId="59B4050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auto"/>
            <w:tcMar>
              <w:top w:w="0" w:type="dxa"/>
              <w:left w:w="108" w:type="dxa"/>
              <w:bottom w:w="0" w:type="dxa"/>
              <w:right w:w="108" w:type="dxa"/>
            </w:tcMar>
          </w:tcPr>
          <w:p w14:paraId="6A32877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2F83752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Lare wereda</w:t>
            </w:r>
          </w:p>
        </w:tc>
        <w:tc>
          <w:tcPr>
            <w:tcW w:w="1372"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61318D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01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502639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7B3B36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F95896F" w14:textId="77777777" w:rsidTr="00275A05">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tcPr>
          <w:p w14:paraId="71AFFDB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auto"/>
            <w:tcMar>
              <w:top w:w="0" w:type="dxa"/>
              <w:left w:w="108" w:type="dxa"/>
              <w:bottom w:w="0" w:type="dxa"/>
              <w:right w:w="108" w:type="dxa"/>
            </w:tcMar>
          </w:tcPr>
          <w:p w14:paraId="07A645E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10D48DB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Goge wereda</w:t>
            </w:r>
          </w:p>
        </w:tc>
        <w:tc>
          <w:tcPr>
            <w:tcW w:w="1372"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454D039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369073F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O2 kebele</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EBE24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FD05468"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6C6486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auto"/>
            <w:tcMar>
              <w:top w:w="0" w:type="dxa"/>
              <w:left w:w="108" w:type="dxa"/>
              <w:bottom w:w="0" w:type="dxa"/>
              <w:right w:w="108" w:type="dxa"/>
            </w:tcMar>
          </w:tcPr>
          <w:p w14:paraId="5FD58D6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1E9DD83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Gambela wereda (Itang Leyu  wereda)</w:t>
            </w:r>
          </w:p>
        </w:tc>
        <w:tc>
          <w:tcPr>
            <w:tcW w:w="1372"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287DB5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2319"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799902C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E0C7AC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6701CC0"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3642E157"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ECB8BFD"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21C64A6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4F20C43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Harari</w:t>
            </w:r>
          </w:p>
        </w:tc>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14E67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Shenkor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DA7E0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09</w:t>
            </w: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21DD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2B69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0B4DD8B"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560BCD5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vAlign w:val="center"/>
            <w:hideMark/>
          </w:tcPr>
          <w:p w14:paraId="1DD04E8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B6264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Hakim</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C662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18</w:t>
            </w: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B29F7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9C56A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A1F27BD"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45A4030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vAlign w:val="center"/>
          </w:tcPr>
          <w:p w14:paraId="4014DBB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3EC45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Sofi</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1FF1FE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78137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Sofi</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8FDD0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8DF684A"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44617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5BE9F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B2BC3D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Erer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9049C1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0E4224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Erer Weldiya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3B90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AA9D3CB" w14:textId="77777777" w:rsidTr="00275A05">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6DB0B1AD"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tcBorders>
              <w:top w:val="nil"/>
              <w:left w:val="nil"/>
              <w:right w:val="single" w:sz="8" w:space="0" w:color="auto"/>
            </w:tcBorders>
            <w:shd w:val="clear" w:color="auto" w:fill="FFFFFF"/>
            <w:tcMar>
              <w:top w:w="0" w:type="dxa"/>
              <w:left w:w="108" w:type="dxa"/>
              <w:bottom w:w="0" w:type="dxa"/>
              <w:right w:w="108" w:type="dxa"/>
            </w:tcMar>
            <w:vAlign w:val="center"/>
          </w:tcPr>
          <w:p w14:paraId="2E9D2F09"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22496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Kolfe Keranio</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66EC2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3</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7E780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D0431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3CE4370" w14:textId="77777777" w:rsidTr="00275A05">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502EECC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tcBorders>
              <w:top w:val="nil"/>
              <w:left w:val="nil"/>
              <w:right w:val="single" w:sz="8" w:space="0" w:color="auto"/>
            </w:tcBorders>
            <w:shd w:val="clear" w:color="auto" w:fill="FFFFFF"/>
            <w:tcMar>
              <w:top w:w="0" w:type="dxa"/>
              <w:left w:w="108" w:type="dxa"/>
              <w:bottom w:w="0" w:type="dxa"/>
              <w:right w:w="108" w:type="dxa"/>
            </w:tcMar>
            <w:vAlign w:val="center"/>
          </w:tcPr>
          <w:p w14:paraId="333FA7C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144A52"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Kirkos</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73FB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9</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76554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B1EC9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0246CF0" w14:textId="77777777" w:rsidTr="00275A05">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1AFDC65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tcBorders>
              <w:top w:val="nil"/>
              <w:left w:val="nil"/>
              <w:right w:val="single" w:sz="8" w:space="0" w:color="auto"/>
            </w:tcBorders>
            <w:shd w:val="clear" w:color="auto" w:fill="FFFFFF"/>
            <w:tcMar>
              <w:top w:w="0" w:type="dxa"/>
              <w:left w:w="108" w:type="dxa"/>
              <w:bottom w:w="0" w:type="dxa"/>
              <w:right w:w="108" w:type="dxa"/>
            </w:tcMar>
            <w:vAlign w:val="center"/>
          </w:tcPr>
          <w:p w14:paraId="14AF3A0C"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529F8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Ye</w:t>
            </w:r>
            <w:r w:rsidRPr="004C3AEA">
              <w:rPr>
                <w:rFonts w:ascii="Times New Roman" w:eastAsia="Times New Roman" w:hAnsi="Times New Roman" w:cs="Times New Roman"/>
                <w:sz w:val="24"/>
                <w:szCs w:val="24"/>
              </w:rPr>
              <w:t>ka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BF98B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14</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53BDE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A899E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D1AAF66" w14:textId="77777777" w:rsidTr="00275A05">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1073F401"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1922" w:type="dxa"/>
            <w:tcBorders>
              <w:top w:val="nil"/>
              <w:left w:val="nil"/>
              <w:right w:val="single" w:sz="8" w:space="0" w:color="auto"/>
            </w:tcBorders>
            <w:shd w:val="clear" w:color="auto" w:fill="FFFFFF"/>
            <w:tcMar>
              <w:top w:w="0" w:type="dxa"/>
              <w:left w:w="108" w:type="dxa"/>
              <w:bottom w:w="0" w:type="dxa"/>
              <w:right w:w="108" w:type="dxa"/>
            </w:tcMar>
            <w:vAlign w:val="center"/>
          </w:tcPr>
          <w:p w14:paraId="4B648269"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Addis Ababa</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EBD94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Akaki</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FA803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9</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164DA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AE8B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5D84AFB" w14:textId="77777777" w:rsidTr="00275A05">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73C7AC9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tcBorders>
              <w:top w:val="nil"/>
              <w:left w:val="nil"/>
              <w:right w:val="single" w:sz="8" w:space="0" w:color="auto"/>
            </w:tcBorders>
            <w:shd w:val="clear" w:color="auto" w:fill="FFFFFF"/>
            <w:tcMar>
              <w:top w:w="0" w:type="dxa"/>
              <w:left w:w="108" w:type="dxa"/>
              <w:bottom w:w="0" w:type="dxa"/>
              <w:right w:w="108" w:type="dxa"/>
            </w:tcMar>
            <w:vAlign w:val="center"/>
          </w:tcPr>
          <w:p w14:paraId="4E3573E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724" w:type="dxa"/>
            <w:vMerge w:val="restart"/>
            <w:tcBorders>
              <w:top w:val="nil"/>
              <w:left w:val="nil"/>
              <w:right w:val="single" w:sz="8" w:space="0" w:color="auto"/>
            </w:tcBorders>
            <w:shd w:val="clear" w:color="auto" w:fill="FFFFFF"/>
            <w:tcMar>
              <w:top w:w="0" w:type="dxa"/>
              <w:left w:w="108" w:type="dxa"/>
              <w:bottom w:w="0" w:type="dxa"/>
              <w:right w:w="108" w:type="dxa"/>
            </w:tcMar>
          </w:tcPr>
          <w:p w14:paraId="73AC246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Lideta</w:t>
            </w:r>
          </w:p>
        </w:tc>
        <w:tc>
          <w:tcPr>
            <w:tcW w:w="1372" w:type="dxa"/>
            <w:vMerge w:val="restart"/>
            <w:tcBorders>
              <w:top w:val="nil"/>
              <w:left w:val="nil"/>
              <w:right w:val="single" w:sz="8" w:space="0" w:color="auto"/>
            </w:tcBorders>
            <w:shd w:val="clear" w:color="auto" w:fill="FFFFFF"/>
            <w:tcMar>
              <w:top w:w="0" w:type="dxa"/>
              <w:left w:w="108" w:type="dxa"/>
              <w:bottom w:w="0" w:type="dxa"/>
              <w:right w:w="108" w:type="dxa"/>
            </w:tcMar>
          </w:tcPr>
          <w:p w14:paraId="2DFC97A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2</w:t>
            </w:r>
          </w:p>
        </w:tc>
        <w:tc>
          <w:tcPr>
            <w:tcW w:w="2319" w:type="dxa"/>
            <w:vMerge w:val="restart"/>
            <w:tcBorders>
              <w:top w:val="nil"/>
              <w:left w:val="nil"/>
              <w:right w:val="single" w:sz="8" w:space="0" w:color="auto"/>
            </w:tcBorders>
            <w:shd w:val="clear" w:color="auto" w:fill="FFFFFF"/>
            <w:tcMar>
              <w:top w:w="0" w:type="dxa"/>
              <w:left w:w="108" w:type="dxa"/>
              <w:bottom w:w="0" w:type="dxa"/>
              <w:right w:w="108" w:type="dxa"/>
            </w:tcMar>
          </w:tcPr>
          <w:p w14:paraId="4E5373D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vMerge w:val="restart"/>
            <w:tcBorders>
              <w:top w:val="nil"/>
              <w:left w:val="nil"/>
              <w:right w:val="single" w:sz="8" w:space="0" w:color="auto"/>
            </w:tcBorders>
            <w:shd w:val="clear" w:color="auto" w:fill="FFFFFF"/>
            <w:tcMar>
              <w:top w:w="0" w:type="dxa"/>
              <w:left w:w="108" w:type="dxa"/>
              <w:bottom w:w="0" w:type="dxa"/>
              <w:right w:w="108" w:type="dxa"/>
            </w:tcMar>
          </w:tcPr>
          <w:p w14:paraId="728F7DC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0710505" w14:textId="77777777" w:rsidTr="00275A05">
        <w:trPr>
          <w:trHeight w:hRule="exact" w:val="127"/>
        </w:trPr>
        <w:tc>
          <w:tcPr>
            <w:tcW w:w="828"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tcPr>
          <w:p w14:paraId="55C1280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6E29216E"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724"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3AF45C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4B7DC42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32DC132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3FD744A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59BA572" w14:textId="77777777" w:rsidTr="00275A05">
        <w:trPr>
          <w:trHeight w:val="156"/>
        </w:trPr>
        <w:tc>
          <w:tcPr>
            <w:tcW w:w="828" w:type="dxa"/>
            <w:vMerge w:val="restart"/>
            <w:tcBorders>
              <w:top w:val="single" w:sz="4" w:space="0" w:color="auto"/>
              <w:left w:val="single" w:sz="8" w:space="0" w:color="auto"/>
              <w:right w:val="single" w:sz="8" w:space="0" w:color="auto"/>
            </w:tcBorders>
            <w:shd w:val="clear" w:color="auto" w:fill="FFFFFF"/>
            <w:tcMar>
              <w:top w:w="0" w:type="dxa"/>
              <w:left w:w="108" w:type="dxa"/>
              <w:bottom w:w="0" w:type="dxa"/>
              <w:right w:w="108" w:type="dxa"/>
            </w:tcMar>
            <w:vAlign w:val="center"/>
            <w:hideMark/>
          </w:tcPr>
          <w:p w14:paraId="4ADA688F"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37EA045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27B4BDD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vMerge w:val="restart"/>
            <w:tcBorders>
              <w:top w:val="single" w:sz="4" w:space="0" w:color="auto"/>
              <w:left w:val="nil"/>
              <w:right w:val="single" w:sz="8" w:space="0" w:color="auto"/>
            </w:tcBorders>
            <w:shd w:val="clear" w:color="auto" w:fill="FFFFFF"/>
            <w:tcMar>
              <w:top w:w="0" w:type="dxa"/>
              <w:left w:w="108" w:type="dxa"/>
              <w:bottom w:w="0" w:type="dxa"/>
              <w:right w:w="108" w:type="dxa"/>
            </w:tcMar>
            <w:vAlign w:val="center"/>
            <w:hideMark/>
          </w:tcPr>
          <w:p w14:paraId="5BE3CB3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Diredawa</w:t>
            </w:r>
          </w:p>
          <w:p w14:paraId="4CF76B8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4AE4C12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D2EE5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Wereda 02</w:t>
            </w:r>
          </w:p>
        </w:tc>
        <w:tc>
          <w:tcPr>
            <w:tcW w:w="137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0DDB5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231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A475B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Regawedagunufeta</w:t>
            </w:r>
          </w:p>
        </w:tc>
        <w:tc>
          <w:tcPr>
            <w:tcW w:w="75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45CB7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611715D"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F26BAC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4BD8AFF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E2CB9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Wereda 03</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A8BF7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C6E64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Felewa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C9FF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2FCB132"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7636E42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32DCD26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800EC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wereda 04 </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C4014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2970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Qirimiti</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7C56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3C0B2DB"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4326AE8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3E01F89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val="restart"/>
            <w:tcBorders>
              <w:top w:val="nil"/>
              <w:left w:val="nil"/>
              <w:right w:val="single" w:sz="8" w:space="0" w:color="auto"/>
            </w:tcBorders>
            <w:shd w:val="clear" w:color="auto" w:fill="FFFFFF"/>
            <w:tcMar>
              <w:top w:w="0" w:type="dxa"/>
              <w:left w:w="108" w:type="dxa"/>
              <w:bottom w:w="0" w:type="dxa"/>
              <w:right w:w="108" w:type="dxa"/>
            </w:tcMar>
          </w:tcPr>
          <w:p w14:paraId="6CAB5F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Diredawa city 05</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586066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Kebele 02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AF437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BB83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A3AFE56"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329A35E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6113B20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tcBorders>
              <w:left w:val="nil"/>
              <w:right w:val="single" w:sz="8" w:space="0" w:color="auto"/>
            </w:tcBorders>
            <w:shd w:val="clear" w:color="auto" w:fill="FFFFFF"/>
            <w:tcMar>
              <w:top w:w="0" w:type="dxa"/>
              <w:left w:w="108" w:type="dxa"/>
              <w:bottom w:w="0" w:type="dxa"/>
              <w:right w:w="108" w:type="dxa"/>
            </w:tcMar>
          </w:tcPr>
          <w:p w14:paraId="4BA22DE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C7016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06</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8EB9F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8227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5F1086A"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43BF51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0B35867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1F751FC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521D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04</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32F3D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C15BF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E146458" w14:textId="77777777" w:rsidTr="00275A05">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4ADC9882" w14:textId="77777777"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22"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0BD3907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Somali</w:t>
            </w:r>
          </w:p>
          <w:p w14:paraId="4E58F10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724" w:type="dxa"/>
            <w:vMerge w:val="restart"/>
            <w:tcBorders>
              <w:top w:val="nil"/>
              <w:left w:val="nil"/>
              <w:right w:val="single" w:sz="8" w:space="0" w:color="auto"/>
            </w:tcBorders>
            <w:shd w:val="clear" w:color="auto" w:fill="FFFFFF"/>
            <w:tcMar>
              <w:top w:w="0" w:type="dxa"/>
              <w:left w:w="108" w:type="dxa"/>
              <w:bottom w:w="0" w:type="dxa"/>
              <w:right w:w="108" w:type="dxa"/>
            </w:tcMar>
            <w:hideMark/>
          </w:tcPr>
          <w:p w14:paraId="452379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Wechale</w:t>
            </w:r>
          </w:p>
          <w:p w14:paraId="7CF15E0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B22C2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Kebele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55CC8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465D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60DD20F"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F5A390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hideMark/>
          </w:tcPr>
          <w:p w14:paraId="034A3F6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tcBorders>
              <w:left w:val="nil"/>
              <w:bottom w:val="single" w:sz="8" w:space="0" w:color="auto"/>
              <w:right w:val="single" w:sz="8" w:space="0" w:color="auto"/>
            </w:tcBorders>
            <w:shd w:val="clear" w:color="auto" w:fill="FFFFFF"/>
            <w:tcMar>
              <w:top w:w="0" w:type="dxa"/>
              <w:left w:w="108" w:type="dxa"/>
              <w:bottom w:w="0" w:type="dxa"/>
              <w:right w:w="108" w:type="dxa"/>
            </w:tcMar>
            <w:hideMark/>
          </w:tcPr>
          <w:p w14:paraId="526DEF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79F5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Kebele 02</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BC328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EAF6E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47D0846A" w14:textId="77777777" w:rsidTr="00275A05">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7B40456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right w:val="single" w:sz="8" w:space="0" w:color="auto"/>
            </w:tcBorders>
            <w:shd w:val="clear" w:color="auto" w:fill="FFFFFF"/>
            <w:tcMar>
              <w:top w:w="0" w:type="dxa"/>
              <w:left w:w="108" w:type="dxa"/>
              <w:bottom w:w="0" w:type="dxa"/>
              <w:right w:w="108" w:type="dxa"/>
            </w:tcMar>
          </w:tcPr>
          <w:p w14:paraId="6BB2F32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val="restart"/>
            <w:tcBorders>
              <w:top w:val="nil"/>
              <w:left w:val="nil"/>
              <w:right w:val="single" w:sz="8" w:space="0" w:color="auto"/>
            </w:tcBorders>
            <w:shd w:val="clear" w:color="auto" w:fill="FFFFFF"/>
            <w:tcMar>
              <w:top w:w="0" w:type="dxa"/>
              <w:left w:w="108" w:type="dxa"/>
              <w:bottom w:w="0" w:type="dxa"/>
              <w:right w:w="108" w:type="dxa"/>
            </w:tcMar>
          </w:tcPr>
          <w:p w14:paraId="4B2719A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Danan</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10DB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B1C1A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01</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5EAAF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10FAADFA" w14:textId="77777777" w:rsidTr="00275A05">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574BE6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922"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0ABA7FB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724"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2FC17B3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A01B7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4A3F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03</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7BB5C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7C4B5C9E" w14:textId="77777777" w:rsidTr="00275A05">
        <w:trPr>
          <w:trHeight w:val="445"/>
        </w:trPr>
        <w:tc>
          <w:tcPr>
            <w:tcW w:w="8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BF1193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9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62866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Total</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CA719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51 w</w:t>
            </w:r>
            <w:r w:rsidRPr="004C3AEA">
              <w:rPr>
                <w:rFonts w:ascii="Times New Roman" w:eastAsia="Times New Roman" w:hAnsi="Times New Roman" w:cs="Times New Roman"/>
                <w:sz w:val="24"/>
                <w:szCs w:val="24"/>
              </w:rPr>
              <w:t>oredas</w:t>
            </w:r>
          </w:p>
        </w:tc>
        <w:tc>
          <w:tcPr>
            <w:tcW w:w="4441"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74577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89 kebeles</w:t>
            </w:r>
          </w:p>
        </w:tc>
      </w:tr>
    </w:tbl>
    <w:p w14:paraId="722D200B" w14:textId="77777777" w:rsidR="008D238D" w:rsidRPr="00670D50" w:rsidRDefault="008D238D" w:rsidP="00BC0917">
      <w:pPr>
        <w:pStyle w:val="TOC2"/>
      </w:pPr>
    </w:p>
    <w:p w14:paraId="48332F92" w14:textId="77777777" w:rsidR="008D238D" w:rsidRPr="00103565" w:rsidRDefault="008D238D" w:rsidP="00103565">
      <w:pPr>
        <w:pStyle w:val="Heading2"/>
        <w:rPr>
          <w:rFonts w:ascii="Times New Roman" w:hAnsi="Times New Roman"/>
        </w:rPr>
      </w:pPr>
      <w:bookmarkStart w:id="28" w:name="_Toc111206933"/>
      <w:bookmarkStart w:id="29" w:name="_Toc111207094"/>
      <w:r w:rsidRPr="00103565">
        <w:rPr>
          <w:rFonts w:ascii="Times New Roman" w:hAnsi="Times New Roman"/>
        </w:rPr>
        <w:t xml:space="preserve">3.2 </w:t>
      </w:r>
      <w:bookmarkStart w:id="30" w:name="_Hlk104321019"/>
      <w:r w:rsidRPr="00103565">
        <w:rPr>
          <w:rFonts w:ascii="Times New Roman" w:hAnsi="Times New Roman"/>
        </w:rPr>
        <w:t>Selection criteria for project intervention areas</w:t>
      </w:r>
      <w:bookmarkEnd w:id="28"/>
      <w:bookmarkEnd w:id="29"/>
      <w:bookmarkEnd w:id="30"/>
      <w:r w:rsidRPr="00103565">
        <w:rPr>
          <w:rFonts w:ascii="Times New Roman" w:hAnsi="Times New Roman"/>
          <w:vanish/>
        </w:rPr>
        <w:t>. 9</w:t>
      </w:r>
    </w:p>
    <w:p w14:paraId="6EB4CB54" w14:textId="2EE2BD43" w:rsidR="008D238D" w:rsidRPr="004C3AEA" w:rsidRDefault="008D238D" w:rsidP="008D238D">
      <w:pPr>
        <w:spacing w:line="360" w:lineRule="auto"/>
        <w:jc w:val="both"/>
        <w:rPr>
          <w:rFonts w:ascii="Times New Roman" w:hAnsi="Times New Roman" w:cs="Times New Roman"/>
        </w:rPr>
      </w:pPr>
      <w:r w:rsidRPr="00670D50">
        <w:rPr>
          <w:rFonts w:ascii="Times New Roman" w:hAnsi="Times New Roman" w:cs="Times New Roman"/>
        </w:rPr>
        <w:t>Project intervention areas have been chosen to address all social settings in all regions, each with their own local working languages, in order to test the new digital system in real-world scenarios across the country and simply scale it up without requiring major system modifications. To this end, the intervention regions and kebeles were chosen in two phases. In the first phase, ICS established criteria for selecting areas , including rural, urban, pastoralist, hard-to-reach, and areas with and without telecom service coverage. In the second phase, ICS organized a regional consultation session and then chose the intervention areas.</w:t>
      </w:r>
    </w:p>
    <w:p w14:paraId="28E946CF" w14:textId="77777777"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31" w:name="_Toc111206934"/>
      <w:bookmarkStart w:id="32" w:name="_Toc111207095"/>
      <w:r w:rsidRPr="004C3AEA">
        <w:rPr>
          <w:rFonts w:ascii="Times New Roman" w:hAnsi="Times New Roman" w:cs="Times New Roman"/>
        </w:rPr>
        <w:t>Strategic Focus</w:t>
      </w:r>
      <w:bookmarkEnd w:id="31"/>
      <w:bookmarkEnd w:id="32"/>
    </w:p>
    <w:p w14:paraId="184E3F41" w14:textId="77777777" w:rsidR="008D238D" w:rsidRPr="00670D50" w:rsidRDefault="008D238D" w:rsidP="008D238D">
      <w:pPr>
        <w:spacing w:line="360" w:lineRule="auto"/>
        <w:jc w:val="both"/>
        <w:rPr>
          <w:rFonts w:ascii="Times New Roman" w:hAnsi="Times New Roman" w:cs="Times New Roman"/>
          <w:sz w:val="24"/>
        </w:rPr>
      </w:pPr>
      <w:r w:rsidRPr="00670D50">
        <w:rPr>
          <w:rFonts w:ascii="Times New Roman" w:hAnsi="Times New Roman" w:cs="Times New Roman"/>
          <w:sz w:val="24"/>
        </w:rPr>
        <w:t xml:space="preserve">As per the 5 year costed CRVS Strategic plan, the strategic focus is developing a mission critical modernization of the CRVS system. </w:t>
      </w:r>
    </w:p>
    <w:p w14:paraId="0CDD621B" w14:textId="77777777" w:rsidR="008D238D" w:rsidRPr="004C3AEA" w:rsidRDefault="008D238D" w:rsidP="008D238D">
      <w:pPr>
        <w:spacing w:line="360" w:lineRule="auto"/>
        <w:jc w:val="both"/>
        <w:rPr>
          <w:rFonts w:ascii="Times New Roman" w:hAnsi="Times New Roman" w:cs="Times New Roman"/>
          <w:sz w:val="24"/>
        </w:rPr>
      </w:pPr>
      <w:r w:rsidRPr="00670D50">
        <w:rPr>
          <w:rFonts w:ascii="Times New Roman" w:hAnsi="Times New Roman" w:cs="Times New Roman"/>
          <w:sz w:val="24"/>
        </w:rPr>
        <w:t xml:space="preserve">Digitalization or technologically enabling settings is a potential contributor in the strategic shift required to modernize the CRVS systems in Ethiopia. The upgrading of the systems from the </w:t>
      </w:r>
      <w:r w:rsidRPr="00670D50">
        <w:rPr>
          <w:rFonts w:ascii="Times New Roman" w:hAnsi="Times New Roman" w:cs="Times New Roman"/>
          <w:sz w:val="24"/>
        </w:rPr>
        <w:lastRenderedPageBreak/>
        <w:t>current, outdated, paper-based registration of vital events to one that improves efficiency of service providers will be enhanc</w:t>
      </w:r>
      <w:r w:rsidRPr="004C3AEA">
        <w:rPr>
          <w:rFonts w:ascii="Times New Roman" w:hAnsi="Times New Roman" w:cs="Times New Roman"/>
          <w:sz w:val="24"/>
        </w:rPr>
        <w:t>e through modernization. Digitalization provides a cost-effective and secure way to notify occurrence and register vital events, archive them securely and provide greater access to public and private services. Digital solutions make statistical processing and timely dissemination of quality reports at different administrative levels. Mobile phones and cellular network connectivity could be leveraged in rural and other settings where digital vital events registration might be a challenge. Digitalization of the CRVS systems and use of unique identification numbers (UIN) are important steps in establishing a national population register through interoperable CRVS, identity management and other systems</w:t>
      </w:r>
    </w:p>
    <w:p w14:paraId="24094FD8" w14:textId="77777777"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33" w:name="_Toc111206935"/>
      <w:bookmarkStart w:id="34" w:name="_Toc111207096"/>
      <w:r w:rsidRPr="004C3AEA">
        <w:rPr>
          <w:rFonts w:ascii="Times New Roman" w:hAnsi="Times New Roman" w:cs="Times New Roman"/>
        </w:rPr>
        <w:t>Target beneficiaries</w:t>
      </w:r>
      <w:bookmarkEnd w:id="33"/>
      <w:bookmarkEnd w:id="34"/>
    </w:p>
    <w:p w14:paraId="1448E77D" w14:textId="77777777" w:rsidR="008D238D" w:rsidRPr="00670D50" w:rsidRDefault="008D238D" w:rsidP="008D238D">
      <w:pPr>
        <w:pStyle w:val="mecb"/>
        <w:shd w:val="clear" w:color="auto" w:fill="FFFFFF"/>
        <w:spacing w:before="0" w:beforeAutospacing="0" w:after="0" w:afterAutospacing="0" w:line="360" w:lineRule="auto"/>
        <w:jc w:val="both"/>
        <w:textAlignment w:val="baseline"/>
        <w:rPr>
          <w:color w:val="141824"/>
        </w:rPr>
      </w:pPr>
      <w:r w:rsidRPr="00670D50">
        <w:rPr>
          <w:b/>
          <w:bCs/>
          <w:color w:val="141824"/>
          <w:bdr w:val="none" w:sz="0" w:space="0" w:color="auto" w:frame="1"/>
        </w:rPr>
        <w:t>Legal benefits </w:t>
      </w:r>
    </w:p>
    <w:p w14:paraId="4BE56DF7"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670D50">
        <w:rPr>
          <w:color w:val="141824"/>
        </w:rPr>
        <w:t>Individuals can have th</w:t>
      </w:r>
      <w:r w:rsidRPr="004C3AEA">
        <w:rPr>
          <w:color w:val="141824"/>
        </w:rPr>
        <w:t>eir existence, identity, and vital events legally recognized, and obtain proof of these legal statuses through valid certificates. This enables people to exercise their civil rights (for example, the right to vote), to secure protection (for example, against child labor or marriage by having proof of age), and to access services (for example, health care, education, social security and cash transfers for the poor). Thus, CRVS serves as an important instrument through which fundamental human rights that are professed in international declarations and conventions are demonstrated in legal ways. </w:t>
      </w:r>
    </w:p>
    <w:p w14:paraId="3BB8887A"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b/>
          <w:bCs/>
          <w:color w:val="141824"/>
          <w:bdr w:val="none" w:sz="0" w:space="0" w:color="auto" w:frame="1"/>
        </w:rPr>
        <w:t>Administrative benefits</w:t>
      </w:r>
    </w:p>
    <w:p w14:paraId="315891CE"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Governments can gather more accurate and up-to-date information about their populations and therefore offer targeted services. Because CRVS can inform about the condition and needs of small groups of people on a continuous basis, it provides valuable information that can be used for designing, implementing, and evaluating various services, ranging from health, social and protection services, to research and more.</w:t>
      </w:r>
    </w:p>
    <w:p w14:paraId="2DDE4B60"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As governments, institutions and businesses (for example, banks and insurance companies) increasingly process data and provide services electronically, linking CRVS with other administrative databases offers great advantages of reducing the response burden on the and allowing institutions to exchange and manage data more efficiently. </w:t>
      </w:r>
    </w:p>
    <w:p w14:paraId="43FE7CEA"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 xml:space="preserve">A key benefit of the CRVS system is that it provides the foundation for the development of a national population register as well as a system of unique identification. This permits the creation </w:t>
      </w:r>
      <w:r w:rsidRPr="004C3AEA">
        <w:rPr>
          <w:color w:val="141824"/>
        </w:rPr>
        <w:lastRenderedPageBreak/>
        <w:t>and updating of numerous administrative databases such as electoral registries, land and vehicle registries. </w:t>
      </w:r>
    </w:p>
    <w:p w14:paraId="150AEB16"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b/>
          <w:bCs/>
          <w:color w:val="141824"/>
          <w:bdr w:val="none" w:sz="0" w:space="0" w:color="auto" w:frame="1"/>
        </w:rPr>
        <w:t>Statistical benefits</w:t>
      </w:r>
    </w:p>
    <w:p w14:paraId="5EE968CE"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Universal and continuous coverage of all vital events occurring in the country prevents sampling error and certain types of response error that are common in other sources of vital statistics such as household surveys. Also, statistical analysis of disaggregated population data at any level (for example, national, provincial, and district levels) is possible, enabling better monitoring of population movements, demographic changes, potential health threats and so on. Well-functioning CRVS systems provide data that are up-to-date and reliable, and that can be compared against other data, such as those collected through population census and field surveys.</w:t>
      </w:r>
    </w:p>
    <w:p w14:paraId="3B66A16B"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Recording every life event provides an opportunity to produce the most accurate, complete and timely statistics on the health and demographics of a population. Knowing how many people live in the country, the leading causes of death, fertility rates and life expectancy, enhances administration and provides decision makers with information to better respond to the needs of society through more effective, efficient and directed policies at national and local levels. This data allows the government to identify policy priorities across multiple sectors, particularly health.</w:t>
      </w:r>
    </w:p>
    <w:p w14:paraId="6B4B6600" w14:textId="77777777" w:rsidR="008D238D" w:rsidRPr="00DF537E" w:rsidRDefault="008D238D" w:rsidP="00DF537E">
      <w:pPr>
        <w:pStyle w:val="Heading2"/>
        <w:rPr>
          <w:rFonts w:ascii="Times New Roman" w:hAnsi="Times New Roman"/>
        </w:rPr>
      </w:pPr>
      <w:bookmarkStart w:id="35" w:name="_Toc111206936"/>
      <w:bookmarkStart w:id="36" w:name="_Toc111207097"/>
      <w:r w:rsidRPr="00DF537E">
        <w:rPr>
          <w:rFonts w:ascii="Times New Roman" w:hAnsi="Times New Roman"/>
        </w:rPr>
        <w:t>5.1 Direct beneficiaries</w:t>
      </w:r>
      <w:bookmarkEnd w:id="35"/>
      <w:bookmarkEnd w:id="36"/>
    </w:p>
    <w:p w14:paraId="46950FED" w14:textId="77777777" w:rsidR="008D238D" w:rsidRPr="004C3AEA" w:rsidRDefault="008D238D" w:rsidP="008D238D">
      <w:pPr>
        <w:shd w:val="clear" w:color="auto" w:fill="FFFFFF"/>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It is assumed that new born children are expected to be registered and certified within 90 days as stipulated in proclamation 760/2012. Furthermore, death, marriage and divorce will be registered within 30 days from the occurrence. As the use of technology alone does not guarantee the registration of vital events, it should be supported by appropriate sensitization and community engagement and linkage with health services. Assuming the actual interoperable registration of vital events using the automated system is realized in the second year of this project, the following segments will be the direct benefici</w:t>
      </w:r>
      <w:r w:rsidRPr="004C3AEA">
        <w:rPr>
          <w:rFonts w:ascii="Times New Roman" w:hAnsi="Times New Roman" w:cs="Times New Roman"/>
          <w:sz w:val="24"/>
          <w:szCs w:val="24"/>
        </w:rPr>
        <w:t>aries of this project.</w:t>
      </w:r>
    </w:p>
    <w:p w14:paraId="5F90CFBC" w14:textId="77777777" w:rsidR="008D238D" w:rsidRPr="004C3AEA" w:rsidRDefault="008D238D" w:rsidP="008D238D">
      <w:pPr>
        <w:numPr>
          <w:ilvl w:val="0"/>
          <w:numId w:val="7"/>
        </w:numPr>
        <w:spacing w:after="200" w:line="360" w:lineRule="auto"/>
        <w:contextualSpacing/>
        <w:jc w:val="both"/>
        <w:rPr>
          <w:rFonts w:ascii="Times New Roman" w:eastAsia="Times New Roman" w:hAnsi="Times New Roman" w:cs="Times New Roman"/>
          <w:b/>
          <w:sz w:val="24"/>
          <w:szCs w:val="24"/>
        </w:rPr>
      </w:pPr>
      <w:r w:rsidRPr="004C3AEA">
        <w:rPr>
          <w:rFonts w:ascii="Times New Roman" w:hAnsi="Times New Roman" w:cs="Times New Roman"/>
          <w:b/>
          <w:sz w:val="24"/>
          <w:szCs w:val="24"/>
        </w:rPr>
        <w:t>Community members of the 89  target kebele –</w:t>
      </w:r>
    </w:p>
    <w:p w14:paraId="517E5AEE" w14:textId="77777777" w:rsidR="008D238D" w:rsidRPr="00670D50" w:rsidRDefault="008D238D" w:rsidP="008D238D">
      <w:pPr>
        <w:spacing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As one of the four vital events such as birth, death, marriage or divorce  is highly probable to occur in each household, it is assumed that individuals will benefit from the product of the registration , namely, birth certificate for the infant, marriage, divorce and death certificate for the adults. As per the 2021/22-2022/26 strategy and costed plan of action, by 2026, 50 % of births, 30% of deaths, 30 % of marriages and 25 % of divorces will be registered nationally. In this specific project, too, </w:t>
      </w:r>
      <w:r w:rsidRPr="004C3AEA">
        <w:rPr>
          <w:rFonts w:ascii="Times New Roman" w:eastAsia="Times New Roman" w:hAnsi="Times New Roman" w:cs="Times New Roman"/>
          <w:sz w:val="24"/>
          <w:szCs w:val="24"/>
        </w:rPr>
        <w:lastRenderedPageBreak/>
        <w:t xml:space="preserve">effort will be made in the sampled 89 kebeles </w:t>
      </w:r>
      <w:r w:rsidRPr="00670D50">
        <w:rPr>
          <w:rFonts w:ascii="Times New Roman" w:eastAsia="Times New Roman" w:hAnsi="Times New Roman" w:cs="Times New Roman"/>
          <w:sz w:val="24"/>
          <w:szCs w:val="24"/>
        </w:rPr>
        <w:t xml:space="preserve">to meet the minimum targets set as a national standard. </w:t>
      </w:r>
    </w:p>
    <w:p w14:paraId="77732B0F" w14:textId="77777777" w:rsidR="008D238D" w:rsidRPr="00670D50" w:rsidRDefault="008D238D" w:rsidP="008D238D">
      <w:pPr>
        <w:spacing w:line="360" w:lineRule="auto"/>
        <w:ind w:firstLine="720"/>
        <w:jc w:val="both"/>
        <w:rPr>
          <w:rFonts w:ascii="Times New Roman" w:hAnsi="Times New Roman" w:cs="Times New Roman"/>
          <w:b/>
          <w:sz w:val="24"/>
          <w:szCs w:val="24"/>
          <w:lang w:val="it-IT"/>
        </w:rPr>
      </w:pPr>
      <w:r w:rsidRPr="00670D50">
        <w:rPr>
          <w:rFonts w:ascii="Times New Roman" w:hAnsi="Times New Roman" w:cs="Times New Roman"/>
          <w:b/>
          <w:sz w:val="24"/>
          <w:szCs w:val="24"/>
          <w:lang w:val="it-IT"/>
        </w:rPr>
        <w:t>b. Health workers (89)</w:t>
      </w:r>
    </w:p>
    <w:p w14:paraId="1847CD0C" w14:textId="77777777" w:rsidR="008D238D" w:rsidRPr="00670D50" w:rsidRDefault="008D238D" w:rsidP="008D238D">
      <w:pPr>
        <w:spacing w:line="360" w:lineRule="auto"/>
        <w:jc w:val="both"/>
        <w:rPr>
          <w:rFonts w:ascii="Times New Roman" w:hAnsi="Times New Roman" w:cs="Times New Roman"/>
          <w:sz w:val="24"/>
          <w:szCs w:val="24"/>
          <w:lang w:val="it-IT"/>
        </w:rPr>
      </w:pPr>
      <w:r w:rsidRPr="004C3AEA">
        <w:rPr>
          <w:rFonts w:ascii="Times New Roman" w:hAnsi="Times New Roman" w:cs="Times New Roman"/>
          <w:sz w:val="24"/>
          <w:szCs w:val="24"/>
          <w:lang w:val="it-IT"/>
        </w:rPr>
        <w:t>Despite a clear role provided to the health sector to notify birth and death occuring in the facilities to the officer of civil status, the practice is still one of the lowest, below 20% nationally with notable regional variation. Printing of the notification pads is an issue raised as a problem as detected in the various integrated monitoring missions conducted with the Ministry of Health. In this specific project, however, all the sampled kebeles will be electronically connected for notificaton and registration thereby easing the registrtion, data quality and time required to reach OCS .The new system will avoid paper work so that the health worker's burden is minimized</w:t>
      </w:r>
      <w:r w:rsidRPr="004C3AEA">
        <w:rPr>
          <w:rFonts w:ascii="Times New Roman" w:hAnsi="Times New Roman" w:cs="Times New Roman"/>
        </w:rPr>
        <w:t>.</w:t>
      </w:r>
      <w:r w:rsidRPr="00670D50">
        <w:rPr>
          <w:rFonts w:ascii="Times New Roman" w:hAnsi="Times New Roman" w:cs="Times New Roman"/>
          <w:sz w:val="24"/>
          <w:szCs w:val="24"/>
          <w:lang w:val="it-IT"/>
        </w:rPr>
        <w:t xml:space="preserve"> </w:t>
      </w:r>
    </w:p>
    <w:p w14:paraId="1591FCBC" w14:textId="77777777" w:rsidR="008D238D" w:rsidRPr="00670D50" w:rsidRDefault="008D238D" w:rsidP="008D238D">
      <w:pPr>
        <w:pStyle w:val="ListParagraph"/>
        <w:numPr>
          <w:ilvl w:val="0"/>
          <w:numId w:val="8"/>
        </w:numPr>
        <w:spacing w:line="360" w:lineRule="auto"/>
        <w:jc w:val="both"/>
        <w:rPr>
          <w:rFonts w:ascii="Times New Roman" w:hAnsi="Times New Roman" w:cs="Times New Roman"/>
          <w:b/>
          <w:sz w:val="24"/>
          <w:szCs w:val="24"/>
          <w:lang w:val="it-IT"/>
        </w:rPr>
      </w:pPr>
      <w:r w:rsidRPr="00670D50">
        <w:rPr>
          <w:rFonts w:ascii="Times New Roman" w:hAnsi="Times New Roman" w:cs="Times New Roman"/>
          <w:b/>
          <w:sz w:val="24"/>
          <w:szCs w:val="24"/>
          <w:lang w:val="it-IT"/>
        </w:rPr>
        <w:t>Registration officers (89)</w:t>
      </w:r>
    </w:p>
    <w:p w14:paraId="1C9974B1" w14:textId="77777777" w:rsidR="008D238D" w:rsidRPr="004C3AEA" w:rsidRDefault="008D238D" w:rsidP="008D238D">
      <w:pPr>
        <w:spacing w:line="360" w:lineRule="auto"/>
        <w:jc w:val="both"/>
        <w:rPr>
          <w:rFonts w:ascii="Times New Roman" w:hAnsi="Times New Roman" w:cs="Times New Roman"/>
          <w:sz w:val="24"/>
          <w:szCs w:val="24"/>
          <w:lang w:val="it-IT"/>
        </w:rPr>
      </w:pPr>
      <w:r w:rsidRPr="004C3AEA">
        <w:rPr>
          <w:rFonts w:ascii="Times New Roman" w:hAnsi="Times New Roman" w:cs="Times New Roman"/>
          <w:sz w:val="24"/>
          <w:szCs w:val="24"/>
          <w:lang w:val="it-IT"/>
        </w:rPr>
        <w:t>The current paper based registration, which is done in four copies in which the last two are usually difficult to read thereby forcing the OCS to write two times. Furthermore, paper based registration is prone to error and there are many cases in which feedback is sent to OCS for correction following the available CR structure at federal and regional level. Hence, the use of technology in addition to improving data quality, will be influentional to enance efficiency of registration, data transfer and production of statistics.</w:t>
      </w:r>
      <w:r w:rsidRPr="004C3AEA">
        <w:rPr>
          <w:rFonts w:ascii="Times New Roman" w:hAnsi="Times New Roman" w:cs="Times New Roman"/>
        </w:rPr>
        <w:t xml:space="preserve"> </w:t>
      </w:r>
      <w:r w:rsidRPr="00670D50">
        <w:rPr>
          <w:rFonts w:ascii="Times New Roman" w:hAnsi="Times New Roman" w:cs="Times New Roman"/>
          <w:sz w:val="24"/>
          <w:szCs w:val="24"/>
          <w:lang w:val="it-IT"/>
        </w:rPr>
        <w:t xml:space="preserve">The officers will be trained on how to perform their duties, and the effort to register the data on four copies of the registrar's book will be discontinued. As a result, time and effort are reduced.  </w:t>
      </w:r>
    </w:p>
    <w:p w14:paraId="461E6D36" w14:textId="77777777" w:rsidR="008D238D" w:rsidRPr="004C3AEA" w:rsidRDefault="008D238D" w:rsidP="008D238D">
      <w:pPr>
        <w:pStyle w:val="ListParagraph"/>
        <w:numPr>
          <w:ilvl w:val="0"/>
          <w:numId w:val="8"/>
        </w:numPr>
        <w:spacing w:line="360" w:lineRule="auto"/>
        <w:jc w:val="both"/>
        <w:rPr>
          <w:rFonts w:ascii="Times New Roman" w:hAnsi="Times New Roman" w:cs="Times New Roman"/>
          <w:b/>
          <w:sz w:val="24"/>
          <w:szCs w:val="24"/>
          <w:lang w:val="it-IT"/>
        </w:rPr>
      </w:pPr>
      <w:r w:rsidRPr="004C3AEA">
        <w:rPr>
          <w:rFonts w:ascii="Times New Roman" w:hAnsi="Times New Roman" w:cs="Times New Roman"/>
          <w:b/>
          <w:sz w:val="24"/>
          <w:szCs w:val="24"/>
          <w:lang w:val="it-IT"/>
        </w:rPr>
        <w:t>IT experts (23)</w:t>
      </w:r>
    </w:p>
    <w:p w14:paraId="18509254" w14:textId="77777777" w:rsidR="008D238D" w:rsidRPr="00275A05" w:rsidRDefault="008D238D" w:rsidP="00275A05">
      <w:pPr>
        <w:spacing w:line="360" w:lineRule="auto"/>
        <w:jc w:val="both"/>
        <w:rPr>
          <w:rFonts w:ascii="Times New Roman" w:hAnsi="Times New Roman" w:cs="Times New Roman"/>
          <w:sz w:val="24"/>
          <w:szCs w:val="24"/>
          <w:lang w:val="it-IT"/>
        </w:rPr>
      </w:pPr>
      <w:r w:rsidRPr="00275A05">
        <w:rPr>
          <w:rFonts w:ascii="Times New Roman" w:hAnsi="Times New Roman" w:cs="Times New Roman"/>
          <w:sz w:val="24"/>
          <w:szCs w:val="24"/>
          <w:lang w:val="it-IT"/>
        </w:rPr>
        <w:t xml:space="preserve">Given the fact that CRVS is not automated in-house in the ICS, IT experts </w:t>
      </w:r>
      <w:r w:rsidR="00B200BC">
        <w:rPr>
          <w:rFonts w:ascii="Times New Roman" w:hAnsi="Times New Roman" w:cs="Times New Roman"/>
          <w:sz w:val="24"/>
          <w:szCs w:val="24"/>
          <w:lang w:val="it-IT"/>
        </w:rPr>
        <w:t xml:space="preserve">working at ICS, RVERA, ESS, </w:t>
      </w:r>
      <w:r w:rsidRPr="00275A05">
        <w:rPr>
          <w:rFonts w:ascii="Times New Roman" w:hAnsi="Times New Roman" w:cs="Times New Roman"/>
          <w:sz w:val="24"/>
          <w:szCs w:val="24"/>
          <w:lang w:val="it-IT"/>
        </w:rPr>
        <w:t>MoH</w:t>
      </w:r>
      <w:r w:rsidR="00B200BC">
        <w:rPr>
          <w:rFonts w:ascii="Times New Roman" w:hAnsi="Times New Roman" w:cs="Times New Roman"/>
          <w:sz w:val="24"/>
          <w:szCs w:val="24"/>
          <w:lang w:val="it-IT"/>
        </w:rPr>
        <w:t>, and HMIS experts</w:t>
      </w:r>
      <w:r w:rsidRPr="00275A05">
        <w:rPr>
          <w:rFonts w:ascii="Times New Roman" w:hAnsi="Times New Roman" w:cs="Times New Roman"/>
          <w:sz w:val="24"/>
          <w:szCs w:val="24"/>
          <w:lang w:val="it-IT"/>
        </w:rPr>
        <w:t xml:space="preserve"> will acquire knowledge on the study tour, as they develop their skills in the processes of software development, integration with other legacy systems, deployment on selected kebeles, registration process, and pro</w:t>
      </w:r>
      <w:r w:rsidR="00B200BC">
        <w:rPr>
          <w:rFonts w:ascii="Times New Roman" w:hAnsi="Times New Roman" w:cs="Times New Roman"/>
          <w:sz w:val="24"/>
          <w:szCs w:val="24"/>
          <w:lang w:val="it-IT"/>
        </w:rPr>
        <w:t>duction of statistics.</w:t>
      </w:r>
    </w:p>
    <w:p w14:paraId="660A4E98" w14:textId="77777777" w:rsidR="008D238D" w:rsidRPr="00670D50" w:rsidRDefault="008D238D" w:rsidP="008D238D">
      <w:pPr>
        <w:pStyle w:val="ListParagraph"/>
        <w:numPr>
          <w:ilvl w:val="0"/>
          <w:numId w:val="8"/>
        </w:numPr>
        <w:spacing w:line="360" w:lineRule="auto"/>
        <w:jc w:val="both"/>
        <w:rPr>
          <w:rFonts w:ascii="Times New Roman" w:hAnsi="Times New Roman" w:cs="Times New Roman"/>
          <w:b/>
          <w:sz w:val="24"/>
          <w:szCs w:val="24"/>
        </w:rPr>
      </w:pPr>
      <w:r w:rsidRPr="00670D50">
        <w:rPr>
          <w:rFonts w:ascii="Times New Roman" w:hAnsi="Times New Roman" w:cs="Times New Roman"/>
          <w:b/>
          <w:sz w:val="24"/>
          <w:szCs w:val="24"/>
        </w:rPr>
        <w:t>Government of Ethiopia</w:t>
      </w:r>
    </w:p>
    <w:p w14:paraId="34761242" w14:textId="77777777" w:rsidR="008D238D" w:rsidRPr="004C3AEA" w:rsidRDefault="008D238D" w:rsidP="008D238D">
      <w:pPr>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Once piloted in the sample kebeles, this project will be an opportunity to scale up the digitization of the CRVS eco system for</w:t>
      </w:r>
      <w:r w:rsidRPr="004C3AEA">
        <w:rPr>
          <w:rFonts w:ascii="Times New Roman" w:hAnsi="Times New Roman" w:cs="Times New Roman"/>
          <w:sz w:val="24"/>
          <w:szCs w:val="24"/>
        </w:rPr>
        <w:t xml:space="preserve"> the government of Ethiopia. It significantly decreases cost of </w:t>
      </w:r>
      <w:r w:rsidRPr="004C3AEA">
        <w:rPr>
          <w:rFonts w:ascii="Times New Roman" w:hAnsi="Times New Roman" w:cs="Times New Roman"/>
          <w:sz w:val="24"/>
          <w:szCs w:val="24"/>
        </w:rPr>
        <w:lastRenderedPageBreak/>
        <w:t xml:space="preserve">registration, improve data quality and ensure timeliness of reporting and use of data </w:t>
      </w:r>
      <w:r w:rsidRPr="004C3AEA">
        <w:rPr>
          <w:rFonts w:ascii="Times New Roman" w:hAnsi="Times New Roman" w:cs="Times New Roman"/>
          <w:sz w:val="24"/>
          <w:szCs w:val="24"/>
          <w:lang w:val="it-IT"/>
        </w:rPr>
        <w:t xml:space="preserve">such as </w:t>
      </w:r>
      <w:r w:rsidRPr="004C3AEA">
        <w:rPr>
          <w:rFonts w:ascii="Times New Roman" w:hAnsi="Times New Roman" w:cs="Times New Roman"/>
          <w:sz w:val="24"/>
          <w:szCs w:val="24"/>
        </w:rPr>
        <w:t xml:space="preserve">generating data for evidence based planning, programming and decision-making. </w:t>
      </w:r>
    </w:p>
    <w:p w14:paraId="30A73D2D" w14:textId="77777777" w:rsidR="00963F6E" w:rsidRPr="00DF537E" w:rsidRDefault="00DF537E" w:rsidP="00DF537E">
      <w:pPr>
        <w:pStyle w:val="Heading2"/>
        <w:rPr>
          <w:rFonts w:ascii="Times New Roman" w:hAnsi="Times New Roman"/>
        </w:rPr>
      </w:pPr>
      <w:bookmarkStart w:id="37" w:name="_Toc111206937"/>
      <w:bookmarkStart w:id="38" w:name="_Toc111207098"/>
      <w:r w:rsidRPr="00DF537E">
        <w:rPr>
          <w:rFonts w:ascii="Times New Roman" w:hAnsi="Times New Roman"/>
        </w:rPr>
        <w:t xml:space="preserve">5.2 </w:t>
      </w:r>
      <w:r w:rsidR="008D238D" w:rsidRPr="00DF537E">
        <w:rPr>
          <w:rFonts w:ascii="Times New Roman" w:hAnsi="Times New Roman"/>
        </w:rPr>
        <w:t>Selection criteria for direct beneficiaries</w:t>
      </w:r>
      <w:bookmarkEnd w:id="37"/>
      <w:bookmarkEnd w:id="38"/>
      <w:r w:rsidR="008D238D" w:rsidRPr="00DF537E">
        <w:rPr>
          <w:rFonts w:ascii="Times New Roman" w:hAnsi="Times New Roman"/>
          <w:vanish/>
        </w:rPr>
        <w:t>. 12</w:t>
      </w:r>
      <w:bookmarkStart w:id="39" w:name="_Toc104405571"/>
    </w:p>
    <w:p w14:paraId="1AE2C0F7" w14:textId="33813133" w:rsidR="008D238D" w:rsidRPr="00D83474" w:rsidRDefault="00FA1C5B" w:rsidP="00D83474">
      <w:pPr>
        <w:spacing w:line="360" w:lineRule="auto"/>
        <w:jc w:val="both"/>
        <w:rPr>
          <w:rFonts w:ascii="Times New Roman" w:eastAsiaTheme="majorEastAsia" w:hAnsi="Times New Roman" w:cs="Times New Roman"/>
          <w:bCs/>
          <w:color w:val="365F91" w:themeColor="accent1" w:themeShade="BF"/>
          <w:sz w:val="32"/>
          <w:szCs w:val="28"/>
          <w:lang w:val="en-GB"/>
        </w:rPr>
      </w:pPr>
      <w:r w:rsidRPr="00D83474">
        <w:rPr>
          <w:rFonts w:ascii="Times New Roman" w:hAnsi="Times New Roman" w:cs="Times New Roman"/>
          <w:sz w:val="24"/>
        </w:rPr>
        <w:t xml:space="preserve">The IT experts from ICS, MoH, and ESS will </w:t>
      </w:r>
      <w:r w:rsidR="004C7273">
        <w:rPr>
          <w:rFonts w:ascii="Times New Roman" w:hAnsi="Times New Roman" w:cs="Times New Roman"/>
          <w:sz w:val="24"/>
        </w:rPr>
        <w:t xml:space="preserve">be </w:t>
      </w:r>
      <w:r w:rsidR="00A07402" w:rsidRPr="00D83474">
        <w:rPr>
          <w:rFonts w:ascii="Times New Roman" w:hAnsi="Times New Roman" w:cs="Times New Roman"/>
          <w:sz w:val="24"/>
        </w:rPr>
        <w:t>chose</w:t>
      </w:r>
      <w:r w:rsidR="004C7273">
        <w:rPr>
          <w:rFonts w:ascii="Times New Roman" w:hAnsi="Times New Roman" w:cs="Times New Roman"/>
          <w:sz w:val="24"/>
        </w:rPr>
        <w:t>n</w:t>
      </w:r>
      <w:r w:rsidRPr="00D83474">
        <w:rPr>
          <w:rFonts w:ascii="Times New Roman" w:hAnsi="Times New Roman" w:cs="Times New Roman"/>
          <w:sz w:val="24"/>
        </w:rPr>
        <w:t xml:space="preserve"> based on their job descriptions and performance to ensure the project’s success.</w:t>
      </w:r>
      <w:r w:rsidRPr="00D83474">
        <w:rPr>
          <w:rFonts w:ascii="Times New Roman" w:hAnsi="Times New Roman" w:cs="Times New Roman"/>
          <w:bCs/>
          <w:sz w:val="16"/>
          <w:szCs w:val="24"/>
        </w:rPr>
        <w:t xml:space="preserve"> </w:t>
      </w:r>
      <w:r w:rsidR="008D238D" w:rsidRPr="00D83474">
        <w:rPr>
          <w:rFonts w:ascii="Times New Roman" w:hAnsi="Times New Roman" w:cs="Times New Roman"/>
          <w:bCs/>
          <w:sz w:val="24"/>
          <w:szCs w:val="24"/>
        </w:rPr>
        <w:t>The respective institutions select them based on their duties in all kebeles of registration centers and health facilities.</w:t>
      </w:r>
      <w:bookmarkEnd w:id="39"/>
    </w:p>
    <w:p w14:paraId="08118080" w14:textId="77777777" w:rsidR="008D238D" w:rsidRPr="004C3AEA" w:rsidRDefault="00D80FEB" w:rsidP="00D80FEB">
      <w:pPr>
        <w:pStyle w:val="Heading2"/>
        <w:rPr>
          <w:rFonts w:ascii="Times New Roman" w:hAnsi="Times New Roman"/>
        </w:rPr>
      </w:pPr>
      <w:bookmarkStart w:id="40" w:name="_Toc111206938"/>
      <w:bookmarkStart w:id="41" w:name="_Toc111207099"/>
      <w:r>
        <w:rPr>
          <w:rFonts w:ascii="Times New Roman" w:hAnsi="Times New Roman"/>
        </w:rPr>
        <w:t>5.3</w:t>
      </w:r>
      <w:r w:rsidR="008D238D" w:rsidRPr="004C3AEA">
        <w:rPr>
          <w:rFonts w:ascii="Times New Roman" w:hAnsi="Times New Roman"/>
        </w:rPr>
        <w:t xml:space="preserve"> Indirect beneficiary’s overall summary</w:t>
      </w:r>
      <w:bookmarkEnd w:id="40"/>
      <w:bookmarkEnd w:id="41"/>
    </w:p>
    <w:p w14:paraId="227B6DE4" w14:textId="77777777" w:rsidR="008D238D" w:rsidRDefault="008D238D" w:rsidP="008D238D">
      <w:pPr>
        <w:spacing w:line="360" w:lineRule="auto"/>
        <w:jc w:val="both"/>
        <w:rPr>
          <w:rFonts w:ascii="Times New Roman" w:hAnsi="Times New Roman" w:cs="Times New Roman"/>
          <w:sz w:val="24"/>
          <w:lang w:val="en-GB"/>
        </w:rPr>
      </w:pPr>
      <w:r w:rsidRPr="00670D50">
        <w:rPr>
          <w:rFonts w:ascii="Times New Roman" w:hAnsi="Times New Roman" w:cs="Times New Roman"/>
          <w:sz w:val="24"/>
          <w:lang w:val="en-GB"/>
        </w:rPr>
        <w:t xml:space="preserve">This project will see the implementation of actions that could be replicated at national level. To this regard, the entire population of Ethiopia can be considered as an indirect beneficiary. </w:t>
      </w:r>
      <w:r w:rsidR="00EF58FA" w:rsidRPr="00EF58FA">
        <w:rPr>
          <w:rFonts w:ascii="Times New Roman" w:hAnsi="Times New Roman" w:cs="Times New Roman"/>
          <w:sz w:val="24"/>
          <w:lang w:val="en-GB"/>
        </w:rPr>
        <w:t>Furthermore, universities and other research institutions may use the data collected by the new system for various studies.</w:t>
      </w:r>
    </w:p>
    <w:p w14:paraId="743390ED" w14:textId="77777777"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42" w:name="_Toc111206939"/>
      <w:bookmarkStart w:id="43" w:name="_Toc111207100"/>
      <w:r w:rsidRPr="004C3AEA">
        <w:rPr>
          <w:rFonts w:ascii="Times New Roman" w:hAnsi="Times New Roman" w:cs="Times New Roman"/>
        </w:rPr>
        <w:t>Project Outputs and Description of Activities</w:t>
      </w:r>
      <w:bookmarkEnd w:id="42"/>
      <w:bookmarkEnd w:id="43"/>
    </w:p>
    <w:p w14:paraId="794BD0C6" w14:textId="77777777" w:rsidR="008D238D" w:rsidRPr="004C3AEA" w:rsidRDefault="008D238D" w:rsidP="008D238D">
      <w:pPr>
        <w:spacing w:line="360" w:lineRule="auto"/>
        <w:ind w:left="255"/>
        <w:jc w:val="both"/>
        <w:rPr>
          <w:rFonts w:ascii="Times New Roman" w:hAnsi="Times New Roman" w:cs="Times New Roman"/>
        </w:rPr>
      </w:pPr>
      <w:r w:rsidRPr="004C3AEA">
        <w:rPr>
          <w:rFonts w:ascii="Times New Roman" w:hAnsi="Times New Roman" w:cs="Times New Roman"/>
          <w:lang w:val="en-GB"/>
        </w:rPr>
        <w:t xml:space="preserve">This project is expected to reach the following three results:  </w:t>
      </w:r>
    </w:p>
    <w:p w14:paraId="6C9545B8" w14:textId="77777777" w:rsidR="008D238D" w:rsidRPr="004C3AEA" w:rsidRDefault="008D238D" w:rsidP="008D238D">
      <w:pPr>
        <w:shd w:val="clear" w:color="auto" w:fill="FFFFFF"/>
        <w:spacing w:line="360" w:lineRule="auto"/>
        <w:ind w:left="1452" w:hanging="372"/>
        <w:jc w:val="both"/>
        <w:rPr>
          <w:rFonts w:ascii="Times New Roman" w:hAnsi="Times New Roman" w:cs="Times New Roman"/>
          <w:sz w:val="24"/>
          <w:szCs w:val="24"/>
        </w:rPr>
      </w:pPr>
      <w:r w:rsidRPr="00670D50">
        <w:rPr>
          <w:rFonts w:ascii="Times New Roman" w:hAnsi="Times New Roman" w:cs="Times New Roman"/>
          <w:sz w:val="24"/>
          <w:szCs w:val="24"/>
        </w:rPr>
        <w:t xml:space="preserve">i) </w:t>
      </w:r>
      <w:r w:rsidRPr="004C3AEA">
        <w:rPr>
          <w:rFonts w:ascii="Times New Roman" w:hAnsi="Times New Roman" w:cs="Times New Roman"/>
          <w:sz w:val="24"/>
          <w:szCs w:val="24"/>
        </w:rPr>
        <w:t>Increased effectiveness and efficiency of civil registrations through a digitized system capable of guaranteeing uniquely identifiable data in both regional and central databases;</w:t>
      </w:r>
    </w:p>
    <w:p w14:paraId="35A0A58C" w14:textId="77777777" w:rsidR="008D238D" w:rsidRPr="004C3AEA" w:rsidRDefault="008D238D" w:rsidP="008D238D">
      <w:pPr>
        <w:shd w:val="clear" w:color="auto" w:fill="FFFFFF"/>
        <w:spacing w:line="360" w:lineRule="auto"/>
        <w:ind w:left="1452" w:hanging="372"/>
        <w:jc w:val="both"/>
        <w:rPr>
          <w:rFonts w:ascii="Times New Roman" w:hAnsi="Times New Roman" w:cs="Times New Roman"/>
          <w:sz w:val="24"/>
          <w:szCs w:val="24"/>
        </w:rPr>
      </w:pPr>
      <w:r w:rsidRPr="004C3AEA">
        <w:rPr>
          <w:rFonts w:ascii="Times New Roman" w:hAnsi="Times New Roman" w:cs="Times New Roman"/>
          <w:sz w:val="24"/>
          <w:szCs w:val="24"/>
        </w:rPr>
        <w:t xml:space="preserve">ii)   Improved institutional and technical capacity of registry offices at all levels to effectively conduct and coordinate vital event records; and </w:t>
      </w:r>
    </w:p>
    <w:p w14:paraId="6EFBAF84" w14:textId="77777777" w:rsidR="008D238D" w:rsidRPr="004C3AEA" w:rsidRDefault="008D238D" w:rsidP="008D238D">
      <w:pPr>
        <w:shd w:val="clear" w:color="auto" w:fill="FFFFFF"/>
        <w:spacing w:line="360" w:lineRule="auto"/>
        <w:ind w:left="1452" w:hanging="372"/>
        <w:jc w:val="both"/>
        <w:rPr>
          <w:rFonts w:ascii="Times New Roman" w:hAnsi="Times New Roman" w:cs="Times New Roman"/>
          <w:sz w:val="24"/>
          <w:szCs w:val="24"/>
        </w:rPr>
      </w:pPr>
      <w:r w:rsidRPr="004C3AEA">
        <w:rPr>
          <w:rFonts w:ascii="Times New Roman" w:hAnsi="Times New Roman" w:cs="Times New Roman"/>
          <w:sz w:val="24"/>
          <w:szCs w:val="24"/>
        </w:rPr>
        <w:t>iii)  Improved cross-sector collaboration, monitoring and supervision for the provision of standardized registry services at all levels.</w:t>
      </w:r>
    </w:p>
    <w:p w14:paraId="48895BFB" w14:textId="77777777" w:rsidR="008D238D" w:rsidRPr="00D80FEB" w:rsidRDefault="008D238D" w:rsidP="00D80FEB">
      <w:pPr>
        <w:pStyle w:val="Heading2"/>
        <w:rPr>
          <w:rFonts w:ascii="Times New Roman" w:hAnsi="Times New Roman"/>
        </w:rPr>
      </w:pPr>
      <w:bookmarkStart w:id="44" w:name="_Toc62500181"/>
      <w:bookmarkStart w:id="45" w:name="_Toc111206940"/>
      <w:bookmarkStart w:id="46" w:name="_Toc111207101"/>
      <w:r w:rsidRPr="00D80FEB">
        <w:rPr>
          <w:rFonts w:ascii="Times New Roman" w:hAnsi="Times New Roman"/>
        </w:rPr>
        <w:t>6.1 Description of Major activities</w:t>
      </w:r>
      <w:bookmarkEnd w:id="44"/>
      <w:bookmarkEnd w:id="45"/>
      <w:bookmarkEnd w:id="46"/>
    </w:p>
    <w:p w14:paraId="589A7DEE" w14:textId="77777777" w:rsidR="008D238D" w:rsidRPr="004C3AEA" w:rsidRDefault="008D238D" w:rsidP="008D238D">
      <w:pPr>
        <w:spacing w:line="360" w:lineRule="auto"/>
        <w:jc w:val="both"/>
        <w:rPr>
          <w:rFonts w:ascii="Times New Roman" w:hAnsi="Times New Roman" w:cs="Times New Roman"/>
          <w:b/>
          <w:bCs/>
          <w:color w:val="4F81BD"/>
          <w:sz w:val="24"/>
          <w:szCs w:val="24"/>
        </w:rPr>
      </w:pPr>
      <w:r w:rsidRPr="00670D50">
        <w:rPr>
          <w:rFonts w:ascii="Times New Roman" w:hAnsi="Times New Roman" w:cs="Times New Roman"/>
          <w:b/>
          <w:sz w:val="24"/>
          <w:szCs w:val="24"/>
        </w:rPr>
        <w:t>6.1.1 Expected result 1 – Increased effectiveness and efficiency of civil registrations through a digitized system capable of guaranteein</w:t>
      </w:r>
      <w:r w:rsidRPr="004C3AEA">
        <w:rPr>
          <w:rFonts w:ascii="Times New Roman" w:hAnsi="Times New Roman" w:cs="Times New Roman"/>
          <w:b/>
          <w:sz w:val="24"/>
          <w:szCs w:val="24"/>
        </w:rPr>
        <w:t>g uniquely identifiable data in both regional and central databases</w:t>
      </w:r>
    </w:p>
    <w:p w14:paraId="39DDF3D2" w14:textId="0FF21989" w:rsidR="008D238D" w:rsidRPr="004C3AEA" w:rsidRDefault="008D238D" w:rsidP="008D238D">
      <w:pPr>
        <w:spacing w:after="0" w:line="360" w:lineRule="auto"/>
        <w:jc w:val="both"/>
        <w:textAlignment w:val="baseline"/>
        <w:rPr>
          <w:rFonts w:ascii="Times New Roman" w:eastAsia="Calibri" w:hAnsi="Times New Roman" w:cs="Times New Roman"/>
          <w:sz w:val="24"/>
          <w:szCs w:val="24"/>
        </w:rPr>
      </w:pPr>
      <w:r w:rsidRPr="004C3AEA">
        <w:rPr>
          <w:rFonts w:ascii="Times New Roman" w:hAnsi="Times New Roman" w:cs="Times New Roman"/>
          <w:sz w:val="24"/>
          <w:szCs w:val="24"/>
        </w:rPr>
        <w:t xml:space="preserve">Activities under expected result one refers primarily to digitalizing the vital events registration system at all administrative levels. An initial assessment will be conducted as a baseline including an analysis of existing systems at MoH, RVERA, ICS, RRS and ESS. During this phase a gender </w:t>
      </w:r>
      <w:r w:rsidRPr="004C3AEA">
        <w:rPr>
          <w:rFonts w:ascii="Times New Roman" w:hAnsi="Times New Roman" w:cs="Times New Roman"/>
          <w:sz w:val="24"/>
          <w:szCs w:val="24"/>
        </w:rPr>
        <w:lastRenderedPageBreak/>
        <w:t>analysis will also be conducted to get recommendations on how to make the system more gender sensitive.</w:t>
      </w:r>
      <w:r w:rsidRPr="004C3AEA">
        <w:rPr>
          <w:rFonts w:ascii="Times New Roman" w:eastAsia="Calibri" w:hAnsi="Times New Roman" w:cs="Times New Roman"/>
          <w:sz w:val="24"/>
          <w:szCs w:val="24"/>
        </w:rPr>
        <w:t xml:space="preserve"> </w:t>
      </w:r>
      <w:r w:rsidRPr="004C3AEA">
        <w:rPr>
          <w:rFonts w:ascii="Times New Roman" w:hAnsi="Times New Roman" w:cs="Times New Roman"/>
          <w:sz w:val="24"/>
          <w:szCs w:val="24"/>
        </w:rPr>
        <w:t xml:space="preserve"> Moreover, all data to be collected under this project will be disaggregated by sex and age. The Ethiopian government has already provided 20, </w:t>
      </w:r>
      <w:r w:rsidR="00B200BC" w:rsidRPr="004C3AEA">
        <w:rPr>
          <w:rFonts w:ascii="Times New Roman" w:hAnsi="Times New Roman" w:cs="Times New Roman"/>
          <w:sz w:val="24"/>
          <w:szCs w:val="24"/>
        </w:rPr>
        <w:t>000 tablets</w:t>
      </w:r>
      <w:r w:rsidRPr="004C3AEA">
        <w:rPr>
          <w:rFonts w:ascii="Times New Roman" w:hAnsi="Times New Roman" w:cs="Times New Roman"/>
          <w:sz w:val="24"/>
          <w:szCs w:val="24"/>
        </w:rPr>
        <w:t xml:space="preserve"> (with power banks) to ICS that were initially planned to be used for the national population and housing census of the country. As per this understanding, the 89 kebele civil status officers will be equipped with the tablets as well as 89 computers for the registration of vital events and certification printing. All other actors such as the woreda coordination offices, regional vital events registration agencies, HMIS focal persons and the federal ICS will use the existing available desktop computers for the validation, printing of certificates and data transfer purposes. The development of local database at regional level and the central database at federal level is expected by this project under this expected result. </w:t>
      </w:r>
      <w:r w:rsidRPr="004C3AEA">
        <w:rPr>
          <w:rFonts w:ascii="Times New Roman" w:eastAsia="Calibri" w:hAnsi="Times New Roman" w:cs="Times New Roman"/>
          <w:sz w:val="24"/>
          <w:szCs w:val="24"/>
        </w:rPr>
        <w:t xml:space="preserve">It is critical that a local team of designers and developers are engaged in the new software implementation process. Depending upon the availability of the required technical expertise in ICS, a local firm will be hired for this specific activity. Moreover, procurement of IT development software, equipment and infrastructure such as 5 servers and 3 networking materials will also be dealt with under this expected result. A small-scale and short-term experiment that will help to understand how a large-scale implementation of new system will work across the country will be launched. Accordingly, the piloting exercise will include notification of birth and death from health facilities and community (including cause of death), registration of birth, death, marriage and divorce, validation and verification, issuing certificate, data transfer from kebele to RVERA, from RVERA to ICS and then to ESS. The new systems will also serve to </w:t>
      </w:r>
      <w:r w:rsidR="000C771B" w:rsidRPr="004C3AEA">
        <w:rPr>
          <w:rFonts w:ascii="Times New Roman" w:eastAsia="Calibri" w:hAnsi="Times New Roman" w:cs="Times New Roman"/>
          <w:sz w:val="24"/>
          <w:szCs w:val="24"/>
        </w:rPr>
        <w:t>register refugees</w:t>
      </w:r>
      <w:r w:rsidRPr="004C3AEA">
        <w:rPr>
          <w:rFonts w:ascii="Times New Roman" w:eastAsia="Calibri" w:hAnsi="Times New Roman" w:cs="Times New Roman"/>
          <w:sz w:val="24"/>
          <w:szCs w:val="24"/>
        </w:rPr>
        <w:t xml:space="preserve"> as the project will be implemented in refugee host regions.  It is anticipated that statistical report will be generated timely and as per the minimum standards set by the UN principles and recommendations. Raw data will be permanently stored in regional and central data base and retrieved for different purpose as per the proclamation. During the piloting period, four programmatic reviews will be conducted and best practices will be documented and shared.</w:t>
      </w:r>
    </w:p>
    <w:p w14:paraId="12DF8965" w14:textId="77777777" w:rsidR="008D238D" w:rsidRDefault="008D238D" w:rsidP="008D238D">
      <w:pPr>
        <w:spacing w:line="360" w:lineRule="auto"/>
        <w:jc w:val="both"/>
        <w:rPr>
          <w:rFonts w:ascii="Times New Roman" w:hAnsi="Times New Roman" w:cs="Times New Roman"/>
          <w:sz w:val="24"/>
          <w:szCs w:val="24"/>
        </w:rPr>
      </w:pPr>
    </w:p>
    <w:p w14:paraId="24A6B3D2" w14:textId="77777777" w:rsidR="00D80FEB" w:rsidRPr="004C3AEA" w:rsidRDefault="00D80FEB" w:rsidP="008D238D">
      <w:pPr>
        <w:spacing w:line="360" w:lineRule="auto"/>
        <w:jc w:val="both"/>
        <w:rPr>
          <w:rFonts w:ascii="Times New Roman" w:hAnsi="Times New Roman" w:cs="Times New Roman"/>
          <w:sz w:val="24"/>
          <w:szCs w:val="24"/>
        </w:rPr>
      </w:pPr>
    </w:p>
    <w:p w14:paraId="2A4D47BF" w14:textId="77777777" w:rsidR="008D238D" w:rsidRPr="00014E26" w:rsidRDefault="008D238D" w:rsidP="008D238D">
      <w:pPr>
        <w:spacing w:line="360" w:lineRule="auto"/>
        <w:jc w:val="both"/>
        <w:rPr>
          <w:rFonts w:ascii="Times New Roman" w:hAnsi="Times New Roman" w:cs="Times New Roman"/>
          <w:b/>
          <w:sz w:val="24"/>
          <w:szCs w:val="24"/>
        </w:rPr>
      </w:pPr>
      <w:r w:rsidRPr="00014E26">
        <w:rPr>
          <w:rFonts w:ascii="Times New Roman" w:hAnsi="Times New Roman" w:cs="Times New Roman"/>
          <w:b/>
          <w:sz w:val="24"/>
          <w:szCs w:val="24"/>
        </w:rPr>
        <w:t>Table 2: activities under expected result 1</w:t>
      </w:r>
    </w:p>
    <w:p w14:paraId="71C636A9" w14:textId="77777777" w:rsidR="00765766" w:rsidRPr="00765766" w:rsidRDefault="00765766" w:rsidP="00765766">
      <w:pPr>
        <w:spacing w:after="0" w:line="360" w:lineRule="auto"/>
        <w:jc w:val="both"/>
        <w:rPr>
          <w:rFonts w:ascii="Times New Roman" w:eastAsia="Calibri" w:hAnsi="Times New Roman" w:cs="Times New Roman"/>
          <w:sz w:val="24"/>
          <w:szCs w:val="24"/>
        </w:rPr>
      </w:pPr>
      <w:r w:rsidRPr="00765766">
        <w:rPr>
          <w:rFonts w:ascii="Times New Roman" w:eastAsia="Calibri" w:hAnsi="Times New Roman" w:cs="Times New Roman"/>
          <w:sz w:val="24"/>
          <w:szCs w:val="24"/>
        </w:rPr>
        <w:lastRenderedPageBreak/>
        <w:t>Because all of the </w:t>
      </w:r>
      <w:r w:rsidRPr="00765766">
        <w:rPr>
          <w:rFonts w:ascii="Times New Roman" w:eastAsia="Calibri" w:hAnsi="Times New Roman" w:cs="Times New Roman"/>
          <w:sz w:val="20"/>
          <w:szCs w:val="24"/>
        </w:rPr>
        <w:t>OPEN CRVS </w:t>
      </w:r>
      <w:r w:rsidRPr="00765766">
        <w:rPr>
          <w:rFonts w:ascii="Times New Roman" w:eastAsia="Calibri" w:hAnsi="Times New Roman" w:cs="Times New Roman"/>
          <w:sz w:val="24"/>
          <w:szCs w:val="24"/>
        </w:rPr>
        <w:t>System functions are unavailable, ICS shifts its focus from </w:t>
      </w:r>
      <w:r w:rsidRPr="001E3225">
        <w:rPr>
          <w:rFonts w:ascii="Times New Roman" w:eastAsia="Calibri" w:hAnsi="Times New Roman" w:cs="Times New Roman"/>
          <w:sz w:val="24"/>
          <w:szCs w:val="24"/>
        </w:rPr>
        <w:t>OPEN CRVS</w:t>
      </w:r>
      <w:r w:rsidRPr="00765766">
        <w:rPr>
          <w:rFonts w:ascii="Times New Roman" w:eastAsia="Calibri" w:hAnsi="Times New Roman" w:cs="Times New Roman"/>
          <w:sz w:val="24"/>
          <w:szCs w:val="24"/>
        </w:rPr>
        <w:t> customization to a completely new CRVS system. The new concept will alter Activity 1.4.</w:t>
      </w:r>
    </w:p>
    <w:tbl>
      <w:tblPr>
        <w:tblW w:w="9300" w:type="dxa"/>
        <w:tblLayout w:type="fixed"/>
        <w:tblCellMar>
          <w:left w:w="70" w:type="dxa"/>
          <w:right w:w="70" w:type="dxa"/>
        </w:tblCellMar>
        <w:tblLook w:val="04A0" w:firstRow="1" w:lastRow="0" w:firstColumn="1" w:lastColumn="0" w:noHBand="0" w:noVBand="1"/>
      </w:tblPr>
      <w:tblGrid>
        <w:gridCol w:w="960"/>
        <w:gridCol w:w="8340"/>
      </w:tblGrid>
      <w:tr w:rsidR="008D238D" w:rsidRPr="004C3AEA" w14:paraId="13360BE8" w14:textId="77777777" w:rsidTr="00275A05">
        <w:trPr>
          <w:trHeight w:val="57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C2BEE26"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1.1</w:t>
            </w:r>
          </w:p>
        </w:tc>
        <w:tc>
          <w:tcPr>
            <w:tcW w:w="8340" w:type="dxa"/>
            <w:tcBorders>
              <w:top w:val="single" w:sz="4" w:space="0" w:color="auto"/>
              <w:left w:val="nil"/>
              <w:bottom w:val="single" w:sz="4" w:space="0" w:color="auto"/>
              <w:right w:val="single" w:sz="4" w:space="0" w:color="auto"/>
            </w:tcBorders>
            <w:shd w:val="clear" w:color="auto" w:fill="auto"/>
            <w:vAlign w:val="center"/>
            <w:hideMark/>
          </w:tcPr>
          <w:p w14:paraId="1C5C1248"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 xml:space="preserve">Preparation Phase </w:t>
            </w:r>
            <w:r w:rsidRPr="004C3AEA">
              <w:rPr>
                <w:rFonts w:ascii="Times New Roman" w:eastAsia="Times New Roman" w:hAnsi="Times New Roman" w:cs="Times New Roman"/>
                <w:color w:val="000000"/>
                <w:sz w:val="24"/>
                <w:szCs w:val="24"/>
                <w:lang w:eastAsia="it-IT"/>
              </w:rPr>
              <w:t xml:space="preserve"> (Define long term vision for CRVS digitalization, and develop business cases for CRVS digitalization</w:t>
            </w:r>
          </w:p>
        </w:tc>
      </w:tr>
      <w:tr w:rsidR="008D238D" w:rsidRPr="004C3AEA" w14:paraId="0AB5CD53" w14:textId="77777777" w:rsidTr="00275A05">
        <w:trPr>
          <w:trHeight w:val="285"/>
        </w:trPr>
        <w:tc>
          <w:tcPr>
            <w:tcW w:w="960" w:type="dxa"/>
            <w:tcBorders>
              <w:top w:val="nil"/>
              <w:left w:val="single" w:sz="8" w:space="0" w:color="auto"/>
              <w:bottom w:val="single" w:sz="4" w:space="0" w:color="auto"/>
              <w:right w:val="single" w:sz="4" w:space="0" w:color="auto"/>
            </w:tcBorders>
            <w:shd w:val="clear" w:color="auto" w:fill="auto"/>
            <w:noWrap/>
            <w:vAlign w:val="center"/>
          </w:tcPr>
          <w:p w14:paraId="1B737C28"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1.2</w:t>
            </w:r>
          </w:p>
        </w:tc>
        <w:tc>
          <w:tcPr>
            <w:tcW w:w="8340" w:type="dxa"/>
            <w:tcBorders>
              <w:top w:val="nil"/>
              <w:left w:val="nil"/>
              <w:bottom w:val="single" w:sz="4" w:space="0" w:color="auto"/>
              <w:right w:val="single" w:sz="4" w:space="0" w:color="auto"/>
            </w:tcBorders>
            <w:shd w:val="clear" w:color="auto" w:fill="auto"/>
            <w:vAlign w:val="center"/>
          </w:tcPr>
          <w:p w14:paraId="386EB8D6" w14:textId="6F51972F" w:rsidR="008D238D" w:rsidRPr="004C3AEA" w:rsidRDefault="008D238D" w:rsidP="00B73B0D">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 xml:space="preserve">Analysis and Design (gender analysis, </w:t>
            </w:r>
            <w:r w:rsidR="00B73B0D" w:rsidRPr="004C3AEA">
              <w:rPr>
                <w:rFonts w:ascii="Times New Roman" w:eastAsia="Times New Roman" w:hAnsi="Times New Roman" w:cs="Times New Roman"/>
                <w:color w:val="000000"/>
                <w:sz w:val="24"/>
                <w:szCs w:val="24"/>
                <w:lang w:eastAsia="it-IT"/>
              </w:rPr>
              <w:t>baseline study</w:t>
            </w:r>
            <w:r w:rsidR="00B73B0D">
              <w:rPr>
                <w:rFonts w:ascii="Times New Roman" w:eastAsia="Times New Roman" w:hAnsi="Times New Roman" w:cs="Times New Roman"/>
                <w:color w:val="000000"/>
                <w:sz w:val="24"/>
                <w:szCs w:val="24"/>
                <w:lang w:eastAsia="it-IT"/>
              </w:rPr>
              <w:t xml:space="preserve">, </w:t>
            </w:r>
            <w:r w:rsidRPr="004C3AEA">
              <w:rPr>
                <w:rFonts w:ascii="Times New Roman" w:eastAsia="Times New Roman" w:hAnsi="Times New Roman" w:cs="Times New Roman"/>
                <w:color w:val="000000"/>
                <w:sz w:val="24"/>
                <w:szCs w:val="24"/>
                <w:lang w:eastAsia="it-IT"/>
              </w:rPr>
              <w:t>analysis of existing systems at MoH, R</w:t>
            </w:r>
            <w:r w:rsidR="00B73B0D">
              <w:rPr>
                <w:rFonts w:ascii="Times New Roman" w:eastAsia="Times New Roman" w:hAnsi="Times New Roman" w:cs="Times New Roman"/>
                <w:color w:val="000000"/>
                <w:sz w:val="24"/>
                <w:szCs w:val="24"/>
                <w:lang w:eastAsia="it-IT"/>
              </w:rPr>
              <w:t xml:space="preserve">VERA, RRS, ICS,  </w:t>
            </w:r>
            <w:r w:rsidR="00263047">
              <w:rPr>
                <w:rFonts w:ascii="Times New Roman" w:eastAsia="Times New Roman" w:hAnsi="Times New Roman" w:cs="Times New Roman"/>
                <w:color w:val="000000"/>
                <w:sz w:val="24"/>
                <w:szCs w:val="24"/>
                <w:lang w:eastAsia="it-IT"/>
              </w:rPr>
              <w:t>ESS</w:t>
            </w:r>
            <w:r w:rsidR="00B73B0D">
              <w:rPr>
                <w:rFonts w:ascii="Times New Roman" w:eastAsia="Times New Roman" w:hAnsi="Times New Roman" w:cs="Times New Roman"/>
                <w:color w:val="000000"/>
                <w:sz w:val="24"/>
                <w:szCs w:val="24"/>
                <w:lang w:eastAsia="it-IT"/>
              </w:rPr>
              <w:t xml:space="preserve"> and Design</w:t>
            </w:r>
          </w:p>
        </w:tc>
      </w:tr>
      <w:tr w:rsidR="008D238D" w:rsidRPr="004C3AEA" w14:paraId="69162FF1" w14:textId="77777777" w:rsidTr="00275A05">
        <w:trPr>
          <w:trHeight w:val="285"/>
        </w:trPr>
        <w:tc>
          <w:tcPr>
            <w:tcW w:w="960" w:type="dxa"/>
            <w:tcBorders>
              <w:top w:val="nil"/>
              <w:left w:val="single" w:sz="8" w:space="0" w:color="auto"/>
              <w:bottom w:val="single" w:sz="4" w:space="0" w:color="auto"/>
              <w:right w:val="single" w:sz="4" w:space="0" w:color="auto"/>
            </w:tcBorders>
            <w:shd w:val="clear" w:color="auto" w:fill="auto"/>
            <w:noWrap/>
            <w:vAlign w:val="center"/>
          </w:tcPr>
          <w:p w14:paraId="7B92ABFC"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1.3</w:t>
            </w:r>
          </w:p>
        </w:tc>
        <w:tc>
          <w:tcPr>
            <w:tcW w:w="8340" w:type="dxa"/>
            <w:tcBorders>
              <w:top w:val="nil"/>
              <w:left w:val="nil"/>
              <w:bottom w:val="single" w:sz="4" w:space="0" w:color="auto"/>
              <w:right w:val="single" w:sz="4" w:space="0" w:color="auto"/>
            </w:tcBorders>
            <w:shd w:val="clear" w:color="auto" w:fill="auto"/>
            <w:vAlign w:val="center"/>
          </w:tcPr>
          <w:p w14:paraId="44DCE3A6"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Preparing procurement documents, float tender, select best company, and give a contract</w:t>
            </w:r>
            <w:r w:rsidRPr="004C3AEA">
              <w:rPr>
                <w:rFonts w:ascii="Times New Roman" w:eastAsia="Times New Roman" w:hAnsi="Times New Roman" w:cs="Times New Roman"/>
                <w:color w:val="000000"/>
                <w:sz w:val="24"/>
                <w:szCs w:val="24"/>
                <w:lang w:eastAsia="it-IT"/>
              </w:rPr>
              <w:t xml:space="preserve"> (procurement procedure will follow provisions in the technical agreement between the GoE and the GoI)</w:t>
            </w:r>
          </w:p>
        </w:tc>
      </w:tr>
      <w:tr w:rsidR="008D238D" w:rsidRPr="004C3AEA" w14:paraId="42BB1614" w14:textId="77777777" w:rsidTr="00275A05">
        <w:trPr>
          <w:trHeight w:val="57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3A2C2F"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1.4</w:t>
            </w:r>
          </w:p>
        </w:tc>
        <w:tc>
          <w:tcPr>
            <w:tcW w:w="8340" w:type="dxa"/>
            <w:tcBorders>
              <w:top w:val="nil"/>
              <w:left w:val="nil"/>
              <w:bottom w:val="single" w:sz="4" w:space="0" w:color="auto"/>
              <w:right w:val="single" w:sz="4" w:space="0" w:color="auto"/>
            </w:tcBorders>
            <w:shd w:val="clear" w:color="auto" w:fill="auto"/>
            <w:vAlign w:val="center"/>
            <w:hideMark/>
          </w:tcPr>
          <w:p w14:paraId="39BDD5AD"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Developing</w:t>
            </w:r>
            <w:r w:rsidR="00B73B0D">
              <w:rPr>
                <w:rFonts w:ascii="Times New Roman" w:eastAsia="Times New Roman" w:hAnsi="Times New Roman" w:cs="Times New Roman"/>
                <w:color w:val="000000"/>
                <w:sz w:val="24"/>
                <w:szCs w:val="24"/>
                <w:lang w:eastAsia="it-IT"/>
              </w:rPr>
              <w:t xml:space="preserve"> CRVS Application and testing (</w:t>
            </w:r>
            <w:r w:rsidRPr="004C3AEA">
              <w:rPr>
                <w:rFonts w:ascii="Times New Roman" w:eastAsia="Times New Roman" w:hAnsi="Times New Roman" w:cs="Times New Roman"/>
                <w:color w:val="000000"/>
                <w:sz w:val="24"/>
                <w:szCs w:val="24"/>
                <w:lang w:eastAsia="it-IT"/>
              </w:rPr>
              <w:t>unit testing, integration testing, system testing and acceptance testing)</w:t>
            </w:r>
          </w:p>
        </w:tc>
      </w:tr>
      <w:tr w:rsidR="008D238D" w:rsidRPr="004C3AEA" w14:paraId="49D8E263" w14:textId="77777777" w:rsidTr="00275A05">
        <w:trPr>
          <w:trHeight w:val="64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E4ADB01"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1.5</w:t>
            </w:r>
          </w:p>
        </w:tc>
        <w:tc>
          <w:tcPr>
            <w:tcW w:w="8340" w:type="dxa"/>
            <w:tcBorders>
              <w:top w:val="nil"/>
              <w:left w:val="nil"/>
              <w:bottom w:val="single" w:sz="4" w:space="0" w:color="auto"/>
              <w:right w:val="single" w:sz="4" w:space="0" w:color="auto"/>
            </w:tcBorders>
            <w:shd w:val="clear" w:color="auto" w:fill="auto"/>
            <w:vAlign w:val="center"/>
            <w:hideMark/>
          </w:tcPr>
          <w:p w14:paraId="38C071C2"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Procurement and deployment of IT software, equipment and infrastructure to federal and regional offices</w:t>
            </w:r>
          </w:p>
        </w:tc>
      </w:tr>
      <w:tr w:rsidR="008D238D" w:rsidRPr="004C3AEA" w14:paraId="22BC8423" w14:textId="77777777" w:rsidTr="00275A05">
        <w:trPr>
          <w:trHeight w:val="57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071D1AC"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1.6</w:t>
            </w:r>
          </w:p>
        </w:tc>
        <w:tc>
          <w:tcPr>
            <w:tcW w:w="8340" w:type="dxa"/>
            <w:tcBorders>
              <w:top w:val="nil"/>
              <w:left w:val="nil"/>
              <w:bottom w:val="single" w:sz="4" w:space="0" w:color="auto"/>
              <w:right w:val="single" w:sz="4" w:space="0" w:color="auto"/>
            </w:tcBorders>
            <w:shd w:val="clear" w:color="auto" w:fill="auto"/>
            <w:vAlign w:val="center"/>
            <w:hideMark/>
          </w:tcPr>
          <w:p w14:paraId="498587EE"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Product configuration and system testing at field level and piloting of the sy</w:t>
            </w:r>
            <w:r w:rsidRPr="004C3AEA">
              <w:rPr>
                <w:rFonts w:ascii="Times New Roman" w:eastAsia="Times New Roman" w:hAnsi="Times New Roman" w:cs="Times New Roman"/>
                <w:color w:val="000000"/>
                <w:sz w:val="24"/>
                <w:szCs w:val="24"/>
                <w:lang w:eastAsia="it-IT"/>
              </w:rPr>
              <w:t>stem in the selected areas</w:t>
            </w:r>
          </w:p>
        </w:tc>
      </w:tr>
      <w:tr w:rsidR="008D238D" w:rsidRPr="004C3AEA" w14:paraId="20DC81E5" w14:textId="77777777" w:rsidTr="00275A05">
        <w:trPr>
          <w:trHeight w:val="57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52601EA"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1.7</w:t>
            </w:r>
          </w:p>
        </w:tc>
        <w:tc>
          <w:tcPr>
            <w:tcW w:w="8340" w:type="dxa"/>
            <w:tcBorders>
              <w:top w:val="single" w:sz="4" w:space="0" w:color="auto"/>
              <w:left w:val="nil"/>
              <w:bottom w:val="single" w:sz="4" w:space="0" w:color="auto"/>
              <w:right w:val="single" w:sz="4" w:space="0" w:color="auto"/>
            </w:tcBorders>
            <w:shd w:val="clear" w:color="auto" w:fill="auto"/>
            <w:vAlign w:val="center"/>
          </w:tcPr>
          <w:p w14:paraId="0E2447A0"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Prepare a road map to scale-up</w:t>
            </w:r>
          </w:p>
        </w:tc>
      </w:tr>
    </w:tbl>
    <w:p w14:paraId="466FED95" w14:textId="77777777" w:rsidR="008D238D" w:rsidRPr="00670D50" w:rsidRDefault="008D238D" w:rsidP="008D238D">
      <w:pPr>
        <w:spacing w:line="360" w:lineRule="auto"/>
        <w:jc w:val="both"/>
        <w:rPr>
          <w:rFonts w:ascii="Times New Roman" w:hAnsi="Times New Roman" w:cs="Times New Roman"/>
          <w:sz w:val="24"/>
          <w:szCs w:val="24"/>
        </w:rPr>
      </w:pPr>
    </w:p>
    <w:p w14:paraId="4EFA3A3B" w14:textId="77777777" w:rsidR="008D238D" w:rsidRPr="004C3AEA" w:rsidRDefault="008D238D" w:rsidP="008D238D">
      <w:pPr>
        <w:spacing w:line="360" w:lineRule="auto"/>
        <w:jc w:val="both"/>
        <w:rPr>
          <w:rFonts w:ascii="Times New Roman" w:hAnsi="Times New Roman" w:cs="Times New Roman"/>
          <w:b/>
          <w:color w:val="4F81BD"/>
          <w:sz w:val="24"/>
        </w:rPr>
      </w:pPr>
      <w:r w:rsidRPr="00670D50">
        <w:rPr>
          <w:rFonts w:ascii="Times New Roman" w:hAnsi="Times New Roman" w:cs="Times New Roman"/>
          <w:b/>
          <w:sz w:val="24"/>
        </w:rPr>
        <w:t>6.1.2 Expected result 2 – Improved institutional and technical capacity of registry offices at all levels to effectively conduct and coordinate vital event records</w:t>
      </w:r>
      <w:r w:rsidRPr="004C3AEA">
        <w:rPr>
          <w:rFonts w:ascii="Times New Roman" w:hAnsi="Times New Roman" w:cs="Times New Roman"/>
          <w:b/>
          <w:bCs/>
          <w:color w:val="4F81BD"/>
          <w:sz w:val="24"/>
        </w:rPr>
        <w:t xml:space="preserve"> </w:t>
      </w:r>
    </w:p>
    <w:p w14:paraId="7098BFC0" w14:textId="5FFB618D" w:rsidR="008D238D" w:rsidRPr="004C3AEA" w:rsidRDefault="008D238D" w:rsidP="008D238D">
      <w:pPr>
        <w:spacing w:line="360" w:lineRule="auto"/>
        <w:jc w:val="both"/>
        <w:textAlignment w:val="baseline"/>
        <w:rPr>
          <w:rFonts w:ascii="Times New Roman" w:eastAsia="Calibri" w:hAnsi="Times New Roman" w:cs="Times New Roman"/>
          <w:sz w:val="24"/>
          <w:szCs w:val="24"/>
        </w:rPr>
      </w:pPr>
      <w:r w:rsidRPr="004C3AEA">
        <w:rPr>
          <w:rFonts w:ascii="Times New Roman" w:eastAsia="Calibri" w:hAnsi="Times New Roman" w:cs="Times New Roman"/>
          <w:sz w:val="24"/>
          <w:szCs w:val="24"/>
        </w:rPr>
        <w:t xml:space="preserve">The new Information System will be free from vendor locking, adaptable to the country context, interoperable </w:t>
      </w:r>
      <w:r w:rsidRPr="004C3AEA">
        <w:rPr>
          <w:rFonts w:ascii="Times New Roman" w:hAnsi="Times New Roman" w:cs="Times New Roman"/>
          <w:color w:val="000000" w:themeColor="text1"/>
          <w:sz w:val="24"/>
          <w:szCs w:val="24"/>
        </w:rPr>
        <w:t xml:space="preserve">with health system and courts to share vital event registration notifications and accessible to ESS, Court and </w:t>
      </w:r>
      <w:r w:rsidRPr="004C3AEA">
        <w:rPr>
          <w:rFonts w:ascii="Times New Roman" w:eastAsia="Calibri" w:hAnsi="Times New Roman" w:cs="Times New Roman"/>
          <w:sz w:val="24"/>
          <w:szCs w:val="24"/>
        </w:rPr>
        <w:t>other government systems such Voter registration, and NID. Furthermore, the new system will be developed in line with the UN digitization guidebook and under the framework of the African Program on Accelerated Improvement of CRVS (APAI/CRVS). This system will be f</w:t>
      </w:r>
      <w:r w:rsidRPr="004C3AEA">
        <w:rPr>
          <w:rFonts w:ascii="Times New Roman" w:hAnsi="Times New Roman" w:cs="Times New Roman"/>
          <w:color w:val="000000" w:themeColor="text1"/>
          <w:sz w:val="24"/>
          <w:szCs w:val="24"/>
        </w:rPr>
        <w:t xml:space="preserve">lexible in such a way that registration can be conducted based on computer systems or mobile solutions and devices, preferably through internet based on secure connections and offline with the possibility for later uploading when connection is available. </w:t>
      </w:r>
      <w:r w:rsidRPr="004C3AEA">
        <w:rPr>
          <w:rFonts w:ascii="Times New Roman" w:eastAsia="Calibri" w:hAnsi="Times New Roman" w:cs="Times New Roman"/>
          <w:sz w:val="24"/>
          <w:szCs w:val="24"/>
        </w:rPr>
        <w:t xml:space="preserve">It is also developed in the context of low resource setting and in such a way that it serves the remote areas where there is no internet connectivity. Interoperable CRVS system has been implemented </w:t>
      </w:r>
      <w:r w:rsidRPr="004C3AEA">
        <w:rPr>
          <w:rFonts w:ascii="Times New Roman" w:eastAsia="Calibri" w:hAnsi="Times New Roman" w:cs="Times New Roman"/>
          <w:sz w:val="24"/>
          <w:szCs w:val="24"/>
        </w:rPr>
        <w:lastRenderedPageBreak/>
        <w:t xml:space="preserve">in different countries. It is, therefore, important to Ethiopia to see how the implementation exercise is undertaken in other countries to guide the necessary preparations and to take lessons on best practices and issues for considerations during the development and deployment exercise. Hence, the Ethiopian delegation from the technique and IT experts will conduct a visit to </w:t>
      </w:r>
      <w:r w:rsidR="001463AA">
        <w:rPr>
          <w:rFonts w:ascii="Times New Roman" w:eastAsia="Calibri" w:hAnsi="Times New Roman" w:cs="Times New Roman"/>
          <w:sz w:val="24"/>
          <w:szCs w:val="24"/>
        </w:rPr>
        <w:t>Burkina Faso</w:t>
      </w:r>
      <w:r w:rsidRPr="004C3AEA">
        <w:rPr>
          <w:rFonts w:ascii="Times New Roman" w:eastAsia="Calibri" w:hAnsi="Times New Roman" w:cs="Times New Roman"/>
          <w:sz w:val="24"/>
          <w:szCs w:val="24"/>
        </w:rPr>
        <w:t xml:space="preserve"> at the beginning of the project.</w:t>
      </w:r>
      <w:ins w:id="47" w:author="Mengixo@hotmail.com" w:date="2022-08-12T13:51:00Z">
        <w:r w:rsidR="00593BDC">
          <w:rPr>
            <w:rFonts w:ascii="Times New Roman" w:eastAsia="Calibri" w:hAnsi="Times New Roman" w:cs="Times New Roman"/>
            <w:sz w:val="24"/>
            <w:szCs w:val="24"/>
          </w:rPr>
          <w:t xml:space="preserve"> </w:t>
        </w:r>
      </w:ins>
    </w:p>
    <w:p w14:paraId="2F010C2E"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Overall, 89 urban and rural kebeles are selected for the pilot project from 51 woredas of all regions of the country. As per this understanding, the registration functionaries from the federal to the kebele level will be engaged in the piloting to see the business process. In addition, the community health program will be an integral part of the CRVS improvement plan and will be considered to see the interoperability of notification with registration. Furthermore, the country DHIS 2 program which is implemented in almost all health facilities will be linked to the registration system in this pilot exercise. Accordingly, all the actors involved in the course of registration, data transfer and statistics production will be trained before the actual registration exercise. It is, therefore, assumed that 89 civil status officers, 89 health extension workers and 23 IT experts represented from regional vital events registration agency and the ICS will be trained on the registration and data transfer issues. </w:t>
      </w:r>
    </w:p>
    <w:p w14:paraId="563D1C0C"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Two rounds of training are expected to happen. In the first round,  local training institutions will train on cyber security and system administration to the 20 federal and regional IT experts who in turn be responsible for the rollout and the operation of project (second round) of the 89 civil status officers , 89 health extension workers , and 60 woreda CRVS coordinators.</w:t>
      </w:r>
    </w:p>
    <w:p w14:paraId="0169E250" w14:textId="77777777" w:rsidR="008D238D" w:rsidRPr="00014E26" w:rsidRDefault="008D238D" w:rsidP="008D238D">
      <w:pPr>
        <w:spacing w:line="360" w:lineRule="auto"/>
        <w:jc w:val="both"/>
        <w:rPr>
          <w:rFonts w:ascii="Times New Roman" w:hAnsi="Times New Roman" w:cs="Times New Roman"/>
          <w:b/>
          <w:sz w:val="24"/>
          <w:szCs w:val="24"/>
        </w:rPr>
      </w:pPr>
      <w:r w:rsidRPr="00014E26">
        <w:rPr>
          <w:rFonts w:ascii="Times New Roman" w:hAnsi="Times New Roman" w:cs="Times New Roman"/>
          <w:b/>
          <w:sz w:val="24"/>
          <w:szCs w:val="24"/>
        </w:rPr>
        <w:t>Table 3:  Summary of activities under expected result 2</w:t>
      </w:r>
    </w:p>
    <w:tbl>
      <w:tblPr>
        <w:tblW w:w="9300" w:type="dxa"/>
        <w:tblLayout w:type="fixed"/>
        <w:tblCellMar>
          <w:left w:w="70" w:type="dxa"/>
          <w:right w:w="70" w:type="dxa"/>
        </w:tblCellMar>
        <w:tblLook w:val="04A0" w:firstRow="1" w:lastRow="0" w:firstColumn="1" w:lastColumn="0" w:noHBand="0" w:noVBand="1"/>
      </w:tblPr>
      <w:tblGrid>
        <w:gridCol w:w="960"/>
        <w:gridCol w:w="8340"/>
      </w:tblGrid>
      <w:tr w:rsidR="008D238D" w:rsidRPr="004C3AEA" w14:paraId="729695A7" w14:textId="77777777" w:rsidTr="00275A05">
        <w:trPr>
          <w:trHeight w:val="28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61BC465"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4C3AEA">
              <w:rPr>
                <w:rFonts w:ascii="Times New Roman" w:eastAsia="Times New Roman" w:hAnsi="Times New Roman" w:cs="Times New Roman"/>
                <w:color w:val="000000"/>
                <w:sz w:val="24"/>
                <w:szCs w:val="24"/>
                <w:lang w:val="it-IT" w:eastAsia="it-IT"/>
              </w:rPr>
              <w:t>2.1</w:t>
            </w:r>
          </w:p>
        </w:tc>
        <w:tc>
          <w:tcPr>
            <w:tcW w:w="8340" w:type="dxa"/>
            <w:tcBorders>
              <w:top w:val="single" w:sz="4" w:space="0" w:color="auto"/>
              <w:left w:val="nil"/>
              <w:bottom w:val="single" w:sz="4" w:space="0" w:color="auto"/>
              <w:right w:val="single" w:sz="4" w:space="0" w:color="auto"/>
            </w:tcBorders>
            <w:shd w:val="clear" w:color="auto" w:fill="auto"/>
            <w:hideMark/>
          </w:tcPr>
          <w:p w14:paraId="024A2C6A" w14:textId="25432433"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4C3AEA">
              <w:rPr>
                <w:rFonts w:ascii="Times New Roman" w:eastAsia="Times New Roman" w:hAnsi="Times New Roman" w:cs="Times New Roman"/>
                <w:color w:val="000000"/>
                <w:sz w:val="24"/>
                <w:szCs w:val="24"/>
                <w:lang w:eastAsia="it-IT"/>
              </w:rPr>
              <w:t>Study-tour (experience sharing visit) for 10 project members</w:t>
            </w:r>
            <w:r w:rsidR="001E3225">
              <w:rPr>
                <w:rFonts w:ascii="Times New Roman" w:eastAsia="Times New Roman" w:hAnsi="Times New Roman" w:cs="Times New Roman"/>
                <w:color w:val="000000"/>
                <w:sz w:val="24"/>
                <w:szCs w:val="24"/>
                <w:lang w:eastAsia="it-IT"/>
              </w:rPr>
              <w:t xml:space="preserve"> (2 steering committee members, </w:t>
            </w:r>
            <w:r w:rsidR="00593BDC">
              <w:rPr>
                <w:rFonts w:ascii="Times New Roman" w:eastAsia="Times New Roman" w:hAnsi="Times New Roman" w:cs="Times New Roman"/>
                <w:color w:val="000000"/>
                <w:sz w:val="24"/>
                <w:szCs w:val="24"/>
                <w:lang w:eastAsia="it-IT"/>
              </w:rPr>
              <w:t>1 ICT director, 2 IT team leaders, 1 IT officer, 4 business owner</w:t>
            </w:r>
            <w:r w:rsidR="001E3225">
              <w:rPr>
                <w:rFonts w:ascii="Times New Roman" w:eastAsia="Times New Roman" w:hAnsi="Times New Roman" w:cs="Times New Roman"/>
                <w:color w:val="000000"/>
                <w:sz w:val="24"/>
                <w:szCs w:val="24"/>
                <w:lang w:eastAsia="it-IT"/>
              </w:rPr>
              <w:t>)</w:t>
            </w:r>
            <w:r w:rsidRPr="004C3AEA">
              <w:rPr>
                <w:rFonts w:ascii="Times New Roman" w:eastAsia="Times New Roman" w:hAnsi="Times New Roman" w:cs="Times New Roman"/>
                <w:color w:val="000000"/>
                <w:sz w:val="24"/>
                <w:szCs w:val="24"/>
                <w:lang w:eastAsia="it-IT"/>
              </w:rPr>
              <w:t xml:space="preserve"> for 5 days to </w:t>
            </w:r>
            <w:r w:rsidR="002107BA">
              <w:rPr>
                <w:rFonts w:ascii="Times New Roman" w:eastAsia="Times New Roman" w:hAnsi="Times New Roman" w:cs="Times New Roman"/>
                <w:color w:val="000000"/>
                <w:sz w:val="24"/>
                <w:szCs w:val="24"/>
                <w:lang w:eastAsia="it-IT"/>
              </w:rPr>
              <w:t xml:space="preserve">Gambia </w:t>
            </w:r>
            <w:r w:rsidRPr="004C3AEA">
              <w:rPr>
                <w:rFonts w:ascii="Times New Roman" w:eastAsia="Times New Roman" w:hAnsi="Times New Roman" w:cs="Times New Roman"/>
                <w:color w:val="000000"/>
                <w:sz w:val="24"/>
                <w:szCs w:val="24"/>
                <w:lang w:eastAsia="it-IT"/>
              </w:rPr>
              <w:t xml:space="preserve"> with best practices</w:t>
            </w:r>
            <w:r w:rsidR="00593BDC">
              <w:rPr>
                <w:rFonts w:ascii="Times New Roman" w:eastAsia="Times New Roman" w:hAnsi="Times New Roman" w:cs="Times New Roman"/>
                <w:color w:val="000000"/>
                <w:sz w:val="24"/>
                <w:szCs w:val="24"/>
                <w:lang w:eastAsia="it-IT"/>
              </w:rPr>
              <w:t xml:space="preserve">. (Annex </w:t>
            </w:r>
            <w:r w:rsidR="00783E60">
              <w:rPr>
                <w:rFonts w:ascii="Times New Roman" w:eastAsia="Times New Roman" w:hAnsi="Times New Roman" w:cs="Times New Roman"/>
                <w:color w:val="000000"/>
                <w:sz w:val="24"/>
                <w:szCs w:val="24"/>
                <w:lang w:eastAsia="it-IT"/>
              </w:rPr>
              <w:t>3 ToR for Burkina Faso</w:t>
            </w:r>
            <w:r w:rsidR="00593BDC">
              <w:rPr>
                <w:rFonts w:ascii="Times New Roman" w:eastAsia="Times New Roman" w:hAnsi="Times New Roman" w:cs="Times New Roman"/>
                <w:color w:val="000000"/>
                <w:sz w:val="24"/>
                <w:szCs w:val="24"/>
                <w:lang w:eastAsia="it-IT"/>
              </w:rPr>
              <w:t>)</w:t>
            </w:r>
          </w:p>
        </w:tc>
      </w:tr>
      <w:tr w:rsidR="008D238D" w:rsidRPr="004C3AEA" w14:paraId="7CECC7C0" w14:textId="77777777" w:rsidTr="00275A05">
        <w:trPr>
          <w:trHeight w:val="57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5F81BE3"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2.2</w:t>
            </w:r>
          </w:p>
        </w:tc>
        <w:tc>
          <w:tcPr>
            <w:tcW w:w="8340" w:type="dxa"/>
            <w:tcBorders>
              <w:top w:val="nil"/>
              <w:left w:val="nil"/>
              <w:bottom w:val="single" w:sz="4" w:space="0" w:color="auto"/>
              <w:right w:val="single" w:sz="4" w:space="0" w:color="auto"/>
            </w:tcBorders>
            <w:shd w:val="clear" w:color="auto" w:fill="auto"/>
            <w:hideMark/>
          </w:tcPr>
          <w:p w14:paraId="6A529360"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 xml:space="preserve">First round trainings on </w:t>
            </w:r>
            <w:r w:rsidRPr="004C3AEA">
              <w:rPr>
                <w:rFonts w:ascii="Times New Roman" w:eastAsia="Times New Roman" w:hAnsi="Times New Roman" w:cs="Times New Roman"/>
                <w:color w:val="000000"/>
                <w:sz w:val="24"/>
                <w:szCs w:val="24"/>
                <w:lang w:eastAsia="it-IT"/>
              </w:rPr>
              <w:t xml:space="preserve">cyber security and system administration (federal and regional ICS) for proper administration of the new system. </w:t>
            </w:r>
          </w:p>
        </w:tc>
      </w:tr>
      <w:tr w:rsidR="008D238D" w:rsidRPr="004C3AEA" w14:paraId="5CEDF793" w14:textId="77777777" w:rsidTr="00275A05">
        <w:trPr>
          <w:trHeight w:val="57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2B816F3"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2.3</w:t>
            </w:r>
          </w:p>
        </w:tc>
        <w:tc>
          <w:tcPr>
            <w:tcW w:w="8340" w:type="dxa"/>
            <w:tcBorders>
              <w:top w:val="nil"/>
              <w:left w:val="nil"/>
              <w:bottom w:val="single" w:sz="4" w:space="0" w:color="auto"/>
              <w:right w:val="single" w:sz="4" w:space="0" w:color="auto"/>
            </w:tcBorders>
            <w:shd w:val="clear" w:color="auto" w:fill="auto"/>
            <w:hideMark/>
          </w:tcPr>
          <w:p w14:paraId="0B55280B"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Roll out trainings on New</w:t>
            </w:r>
            <w:r w:rsidRPr="004C3AEA">
              <w:rPr>
                <w:rFonts w:ascii="Times New Roman" w:eastAsia="Times New Roman" w:hAnsi="Times New Roman" w:cs="Times New Roman"/>
                <w:color w:val="000000"/>
                <w:sz w:val="24"/>
                <w:szCs w:val="24"/>
                <w:lang w:eastAsia="it-IT"/>
              </w:rPr>
              <w:t xml:space="preserve"> CRVS system, functionality and customization (RVERAs, civil status officers, HEWs, HMIS officers, woreda CRVS coordinators)</w:t>
            </w:r>
          </w:p>
        </w:tc>
      </w:tr>
    </w:tbl>
    <w:p w14:paraId="303FAA7B" w14:textId="77777777" w:rsidR="008D238D" w:rsidRPr="00670D50" w:rsidRDefault="008D238D" w:rsidP="008D238D">
      <w:pPr>
        <w:spacing w:line="360" w:lineRule="auto"/>
        <w:jc w:val="both"/>
        <w:rPr>
          <w:rFonts w:ascii="Times New Roman" w:hAnsi="Times New Roman" w:cs="Times New Roman"/>
          <w:b/>
          <w:sz w:val="24"/>
        </w:rPr>
      </w:pPr>
    </w:p>
    <w:p w14:paraId="157BEFA0" w14:textId="77777777" w:rsidR="008D238D" w:rsidRPr="004C3AEA" w:rsidRDefault="008D238D" w:rsidP="008D238D">
      <w:pPr>
        <w:spacing w:line="360" w:lineRule="auto"/>
        <w:jc w:val="both"/>
        <w:rPr>
          <w:rFonts w:ascii="Times New Roman" w:hAnsi="Times New Roman" w:cs="Times New Roman"/>
          <w:b/>
          <w:bCs/>
          <w:color w:val="4F81BD"/>
          <w:sz w:val="24"/>
        </w:rPr>
      </w:pPr>
      <w:r w:rsidRPr="00670D50">
        <w:rPr>
          <w:rFonts w:ascii="Times New Roman" w:hAnsi="Times New Roman" w:cs="Times New Roman"/>
          <w:b/>
          <w:sz w:val="24"/>
        </w:rPr>
        <w:lastRenderedPageBreak/>
        <w:t xml:space="preserve">6.1.3 Expected result 3 </w:t>
      </w:r>
      <w:r w:rsidR="00437729" w:rsidRPr="00670D50">
        <w:rPr>
          <w:rFonts w:ascii="Times New Roman" w:hAnsi="Times New Roman" w:cs="Times New Roman"/>
          <w:b/>
          <w:sz w:val="24"/>
        </w:rPr>
        <w:t>– Improved</w:t>
      </w:r>
      <w:r w:rsidRPr="00670D50">
        <w:rPr>
          <w:rFonts w:ascii="Times New Roman" w:hAnsi="Times New Roman" w:cs="Times New Roman"/>
          <w:b/>
          <w:sz w:val="24"/>
        </w:rPr>
        <w:t xml:space="preserve"> cross-sector collaboration, monitoring and supervision for the provision of standardized registry services at all levels</w:t>
      </w:r>
      <w:r w:rsidRPr="004C3AEA">
        <w:rPr>
          <w:rFonts w:ascii="Times New Roman" w:hAnsi="Times New Roman" w:cs="Times New Roman"/>
          <w:b/>
          <w:bCs/>
          <w:color w:val="4F81BD"/>
          <w:sz w:val="24"/>
        </w:rPr>
        <w:t xml:space="preserve"> </w:t>
      </w:r>
    </w:p>
    <w:p w14:paraId="4EA496C7"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Considering the multi-sectorial nature of CRVS and the importance of creating an interoperable CRVS system, various organizations that have a stake on the establishment of the system will make a </w:t>
      </w:r>
      <w:r w:rsidRPr="004C3AEA">
        <w:rPr>
          <w:rFonts w:ascii="Times New Roman" w:hAnsi="Times New Roman" w:cs="Times New Roman"/>
          <w:b/>
          <w:sz w:val="24"/>
          <w:szCs w:val="24"/>
        </w:rPr>
        <w:t>national review committee</w:t>
      </w:r>
      <w:r w:rsidRPr="004C3AEA">
        <w:rPr>
          <w:rFonts w:ascii="Times New Roman" w:hAnsi="Times New Roman" w:cs="Times New Roman"/>
          <w:sz w:val="24"/>
          <w:szCs w:val="24"/>
        </w:rPr>
        <w:t>. Accordingly, governmental and multilateral organizations and INGOs are part of the review committee, which will meet quarterly to provide technical advisory services on implementation modalities, reviewing and analyzing documents prepared under the project, providing recommendations and advising on general improvement and supporting the project to integrate cross cutting issues in all its components.</w:t>
      </w:r>
    </w:p>
    <w:p w14:paraId="1B393F57"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More specifically, the new system will be linked to DHIS2 and the pilot electronic CHIS program to see how the notification process in the health sector will be an enabler in improving coverage and quality of the vital events registration. The role of Ministry of Health and regional health bureaus will therefore be pivotal in the pilot exercise. </w:t>
      </w:r>
    </w:p>
    <w:p w14:paraId="7E3FA76C"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Furthermore, the new information system will be an opportunity to test the production of national statistics on all vital events and the system will be linked to the central Ethiopian Statistics Service (ESS). In the meantime, ESS and ICS will work on harmonization of codes used in the national census and the civil registration for the ease of the production of statistics. </w:t>
      </w:r>
    </w:p>
    <w:p w14:paraId="6B06CAA0"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There are also different organizations in the country that can influence the digitization effort. The Information Network and Security Administration (INSA) is to be part of the review committee that will oversee all security issues and take appropriate measures so that all the information pertaining to the CRVS digitization effort are well protected. The Ministry of Innovation and Technology established to support the various innovative measures in relation to digitizing efforts will serve as a technical arm to the country CRVS digitization process. The Ethio-telecom is another partner that can support the data transfer by availing the necessary tools in areas where mobile network doesn’t exist. Accordingly, it will be engaged in the pilot exercise. UNICEF will also work closely with ICS in the country CRVS improvement endeavor and will be part of the technical review team.</w:t>
      </w:r>
    </w:p>
    <w:p w14:paraId="7E9847A5" w14:textId="77777777" w:rsidR="008D238D" w:rsidRPr="004C3AEA" w:rsidRDefault="008D238D" w:rsidP="008D238D">
      <w:pPr>
        <w:spacing w:line="360" w:lineRule="auto"/>
        <w:jc w:val="both"/>
        <w:textAlignment w:val="baseline"/>
        <w:rPr>
          <w:rFonts w:ascii="Times New Roman" w:eastAsia="Calibri" w:hAnsi="Times New Roman" w:cs="Times New Roman"/>
          <w:sz w:val="24"/>
          <w:szCs w:val="24"/>
        </w:rPr>
      </w:pPr>
      <w:r w:rsidRPr="004C3AEA">
        <w:rPr>
          <w:rFonts w:ascii="Times New Roman" w:eastAsia="Calibri" w:hAnsi="Times New Roman" w:cs="Times New Roman"/>
          <w:sz w:val="24"/>
          <w:szCs w:val="24"/>
        </w:rPr>
        <w:t xml:space="preserve">Supportive supervision activities will be conducted under this expected result. A close monitoring of the system functionality at all levels in all areas of intervention will be conducted, also with the </w:t>
      </w:r>
      <w:r w:rsidRPr="004C3AEA">
        <w:rPr>
          <w:rFonts w:ascii="Times New Roman" w:eastAsia="Calibri" w:hAnsi="Times New Roman" w:cs="Times New Roman"/>
          <w:sz w:val="24"/>
          <w:szCs w:val="24"/>
        </w:rPr>
        <w:lastRenderedPageBreak/>
        <w:t>help of the vehicle that will be bought through this project. The project will have a mid-term and end line evaluation.</w:t>
      </w:r>
    </w:p>
    <w:p w14:paraId="330177F5" w14:textId="77777777" w:rsidR="008D238D" w:rsidRPr="00014E26" w:rsidRDefault="008D238D" w:rsidP="008D238D">
      <w:pPr>
        <w:spacing w:line="360" w:lineRule="auto"/>
        <w:jc w:val="both"/>
        <w:textAlignment w:val="baseline"/>
        <w:rPr>
          <w:rFonts w:ascii="Times New Roman" w:eastAsia="Calibri" w:hAnsi="Times New Roman" w:cs="Times New Roman"/>
          <w:b/>
          <w:sz w:val="24"/>
          <w:szCs w:val="24"/>
        </w:rPr>
      </w:pPr>
      <w:r w:rsidRPr="004C3AEA">
        <w:rPr>
          <w:rFonts w:ascii="Times New Roman" w:eastAsia="Calibri" w:hAnsi="Times New Roman" w:cs="Times New Roman"/>
          <w:sz w:val="24"/>
          <w:szCs w:val="24"/>
        </w:rPr>
        <w:t xml:space="preserve"> </w:t>
      </w:r>
      <w:r w:rsidRPr="00014E26">
        <w:rPr>
          <w:rFonts w:ascii="Times New Roman" w:eastAsia="Calibri" w:hAnsi="Times New Roman" w:cs="Times New Roman"/>
          <w:b/>
          <w:sz w:val="24"/>
          <w:szCs w:val="24"/>
        </w:rPr>
        <w:t>Table 4: summary of activities under expected result 3</w:t>
      </w:r>
    </w:p>
    <w:tbl>
      <w:tblPr>
        <w:tblW w:w="9300" w:type="dxa"/>
        <w:tblLayout w:type="fixed"/>
        <w:tblCellMar>
          <w:left w:w="70" w:type="dxa"/>
          <w:right w:w="70" w:type="dxa"/>
        </w:tblCellMar>
        <w:tblLook w:val="04A0" w:firstRow="1" w:lastRow="0" w:firstColumn="1" w:lastColumn="0" w:noHBand="0" w:noVBand="1"/>
      </w:tblPr>
      <w:tblGrid>
        <w:gridCol w:w="960"/>
        <w:gridCol w:w="8340"/>
      </w:tblGrid>
      <w:tr w:rsidR="008D238D" w:rsidRPr="004C3AEA" w14:paraId="28880387" w14:textId="77777777" w:rsidTr="00275A05">
        <w:trPr>
          <w:trHeight w:val="28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63C4F3" w14:textId="77777777" w:rsidR="008D238D" w:rsidRPr="004C3AEA"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4C3AEA">
              <w:rPr>
                <w:rFonts w:ascii="Times New Roman" w:eastAsia="Times New Roman" w:hAnsi="Times New Roman" w:cs="Times New Roman"/>
                <w:color w:val="000000"/>
                <w:sz w:val="24"/>
                <w:szCs w:val="24"/>
                <w:lang w:val="it-IT" w:eastAsia="it-IT"/>
              </w:rPr>
              <w:t>3.1</w:t>
            </w:r>
          </w:p>
        </w:tc>
        <w:tc>
          <w:tcPr>
            <w:tcW w:w="8340" w:type="dxa"/>
            <w:tcBorders>
              <w:top w:val="single" w:sz="4" w:space="0" w:color="auto"/>
              <w:left w:val="nil"/>
              <w:bottom w:val="single" w:sz="4" w:space="0" w:color="auto"/>
              <w:right w:val="single" w:sz="4" w:space="0" w:color="auto"/>
            </w:tcBorders>
            <w:shd w:val="clear" w:color="auto" w:fill="auto"/>
            <w:vAlign w:val="center"/>
            <w:hideMark/>
          </w:tcPr>
          <w:p w14:paraId="40877B0A" w14:textId="77777777" w:rsidR="008D238D" w:rsidRPr="00670D50" w:rsidRDefault="00015B37" w:rsidP="00275A05">
            <w:pPr>
              <w:spacing w:after="0" w:line="360" w:lineRule="auto"/>
              <w:jc w:val="both"/>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 xml:space="preserve">Six </w:t>
            </w:r>
            <w:r w:rsidR="008D238D" w:rsidRPr="004C3AEA">
              <w:rPr>
                <w:rFonts w:ascii="Times New Roman" w:eastAsia="Times New Roman" w:hAnsi="Times New Roman" w:cs="Times New Roman"/>
                <w:color w:val="000000"/>
                <w:sz w:val="24"/>
                <w:szCs w:val="24"/>
                <w:lang w:eastAsia="it-IT"/>
              </w:rPr>
              <w:t>Regular</w:t>
            </w:r>
            <w:r w:rsidR="008D238D" w:rsidRPr="00670D50">
              <w:rPr>
                <w:rFonts w:ascii="Times New Roman" w:eastAsia="Times New Roman" w:hAnsi="Times New Roman" w:cs="Times New Roman"/>
                <w:color w:val="000000"/>
                <w:sz w:val="24"/>
                <w:szCs w:val="24"/>
                <w:lang w:eastAsia="it-IT"/>
              </w:rPr>
              <w:t xml:space="preserve"> meetings of the National Review Committee and M&amp;E missions</w:t>
            </w:r>
          </w:p>
        </w:tc>
      </w:tr>
      <w:tr w:rsidR="008D238D" w:rsidRPr="004C3AEA" w14:paraId="35824095" w14:textId="77777777" w:rsidTr="00275A05">
        <w:trPr>
          <w:trHeight w:val="57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4FC242B"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3.2</w:t>
            </w:r>
          </w:p>
        </w:tc>
        <w:tc>
          <w:tcPr>
            <w:tcW w:w="8340" w:type="dxa"/>
            <w:tcBorders>
              <w:top w:val="nil"/>
              <w:left w:val="nil"/>
              <w:bottom w:val="single" w:sz="4" w:space="0" w:color="auto"/>
              <w:right w:val="single" w:sz="4" w:space="0" w:color="auto"/>
            </w:tcBorders>
            <w:shd w:val="clear" w:color="auto" w:fill="auto"/>
            <w:vAlign w:val="center"/>
            <w:hideMark/>
          </w:tcPr>
          <w:p w14:paraId="58043C18"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Workshops (kick-off/familiarization, mid-term - evaluation results, final - for results dissemination)</w:t>
            </w:r>
          </w:p>
        </w:tc>
      </w:tr>
      <w:tr w:rsidR="008D238D" w:rsidRPr="004C3AEA" w14:paraId="3F81A1DE" w14:textId="77777777" w:rsidTr="00275A05">
        <w:trPr>
          <w:trHeight w:val="57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0F46221"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3.3</w:t>
            </w:r>
          </w:p>
        </w:tc>
        <w:tc>
          <w:tcPr>
            <w:tcW w:w="8340" w:type="dxa"/>
            <w:tcBorders>
              <w:top w:val="nil"/>
              <w:left w:val="nil"/>
              <w:bottom w:val="single" w:sz="4" w:space="0" w:color="auto"/>
              <w:right w:val="single" w:sz="4" w:space="0" w:color="auto"/>
            </w:tcBorders>
            <w:shd w:val="clear" w:color="auto" w:fill="auto"/>
            <w:vAlign w:val="center"/>
            <w:hideMark/>
          </w:tcPr>
          <w:p w14:paraId="1A656934"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Supportive supervision and close monitoring of the system functionality at all levels in all regions including quality of data transfer</w:t>
            </w:r>
          </w:p>
        </w:tc>
      </w:tr>
      <w:tr w:rsidR="008D238D" w:rsidRPr="004C3AEA" w14:paraId="27DA9875" w14:textId="77777777" w:rsidTr="00275A05">
        <w:trPr>
          <w:trHeight w:val="28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B2BA168"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3.4</w:t>
            </w:r>
          </w:p>
        </w:tc>
        <w:tc>
          <w:tcPr>
            <w:tcW w:w="8340" w:type="dxa"/>
            <w:tcBorders>
              <w:top w:val="nil"/>
              <w:left w:val="nil"/>
              <w:bottom w:val="single" w:sz="4" w:space="0" w:color="auto"/>
              <w:right w:val="single" w:sz="4" w:space="0" w:color="auto"/>
            </w:tcBorders>
            <w:shd w:val="clear" w:color="auto" w:fill="auto"/>
            <w:vAlign w:val="center"/>
            <w:hideMark/>
          </w:tcPr>
          <w:p w14:paraId="03DBF1DF"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Project performance evaluation (mid-term and end line)</w:t>
            </w:r>
          </w:p>
        </w:tc>
      </w:tr>
      <w:tr w:rsidR="008D238D" w:rsidRPr="004C3AEA" w14:paraId="61BBA98A" w14:textId="77777777" w:rsidTr="00275A05">
        <w:trPr>
          <w:trHeight w:val="28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8178CEF"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val="it-IT" w:eastAsia="it-IT"/>
              </w:rPr>
            </w:pPr>
            <w:r w:rsidRPr="00670D50">
              <w:rPr>
                <w:rFonts w:ascii="Times New Roman" w:eastAsia="Times New Roman" w:hAnsi="Times New Roman" w:cs="Times New Roman"/>
                <w:color w:val="000000"/>
                <w:sz w:val="24"/>
                <w:szCs w:val="24"/>
                <w:lang w:val="it-IT" w:eastAsia="it-IT"/>
              </w:rPr>
              <w:t>3.5</w:t>
            </w:r>
          </w:p>
        </w:tc>
        <w:tc>
          <w:tcPr>
            <w:tcW w:w="8340" w:type="dxa"/>
            <w:tcBorders>
              <w:top w:val="nil"/>
              <w:left w:val="nil"/>
              <w:bottom w:val="single" w:sz="4" w:space="0" w:color="auto"/>
              <w:right w:val="single" w:sz="4" w:space="0" w:color="auto"/>
            </w:tcBorders>
            <w:shd w:val="clear" w:color="auto" w:fill="auto"/>
            <w:vAlign w:val="center"/>
            <w:hideMark/>
          </w:tcPr>
          <w:p w14:paraId="0A866ACB" w14:textId="77777777" w:rsidR="008D238D" w:rsidRPr="00670D50" w:rsidRDefault="008D238D" w:rsidP="00275A05">
            <w:pPr>
              <w:spacing w:after="0" w:line="360" w:lineRule="auto"/>
              <w:jc w:val="both"/>
              <w:rPr>
                <w:rFonts w:ascii="Times New Roman" w:eastAsia="Times New Roman" w:hAnsi="Times New Roman" w:cs="Times New Roman"/>
                <w:color w:val="000000"/>
                <w:sz w:val="24"/>
                <w:szCs w:val="24"/>
                <w:lang w:eastAsia="it-IT"/>
              </w:rPr>
            </w:pPr>
            <w:r w:rsidRPr="00670D50">
              <w:rPr>
                <w:rFonts w:ascii="Times New Roman" w:eastAsia="Times New Roman" w:hAnsi="Times New Roman" w:cs="Times New Roman"/>
                <w:color w:val="000000"/>
                <w:sz w:val="24"/>
                <w:szCs w:val="24"/>
                <w:lang w:eastAsia="it-IT"/>
              </w:rPr>
              <w:t>Road map preparation for the scale up of activities</w:t>
            </w:r>
          </w:p>
        </w:tc>
      </w:tr>
    </w:tbl>
    <w:p w14:paraId="7763EB05" w14:textId="77777777" w:rsidR="008D238D" w:rsidRPr="00670D50" w:rsidRDefault="008D238D" w:rsidP="0017531B">
      <w:pPr>
        <w:pStyle w:val="TOC1"/>
      </w:pPr>
    </w:p>
    <w:p w14:paraId="4F3C217E" w14:textId="10131A1A"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48" w:name="_Toc111206941"/>
      <w:bookmarkStart w:id="49" w:name="_Toc111207102"/>
      <w:r w:rsidRPr="004C3AEA">
        <w:rPr>
          <w:rFonts w:ascii="Times New Roman" w:hAnsi="Times New Roman" w:cs="Times New Roman"/>
        </w:rPr>
        <w:t>Project Implementation Modalities</w:t>
      </w:r>
      <w:bookmarkEnd w:id="48"/>
      <w:bookmarkEnd w:id="49"/>
    </w:p>
    <w:p w14:paraId="50DDB038" w14:textId="77777777" w:rsidR="008D238D" w:rsidRPr="00670D50" w:rsidRDefault="008D238D" w:rsidP="0017531B">
      <w:pPr>
        <w:pStyle w:val="TOC1"/>
      </w:pPr>
    </w:p>
    <w:p w14:paraId="63BE3F31" w14:textId="77777777" w:rsidR="008D238D" w:rsidRPr="00670D50" w:rsidRDefault="008D238D" w:rsidP="0017531B">
      <w:pPr>
        <w:pStyle w:val="TOC1"/>
      </w:pPr>
      <w:r w:rsidRPr="00670D50">
        <w:t xml:space="preserve">The FDRE Immigration and Citizenship Service is responsible for the development and </w:t>
      </w:r>
    </w:p>
    <w:p w14:paraId="148B1564" w14:textId="77777777" w:rsidR="008D238D" w:rsidRPr="004C3AEA" w:rsidRDefault="008D238D" w:rsidP="0017531B">
      <w:pPr>
        <w:pStyle w:val="TOC1"/>
      </w:pPr>
      <w:r w:rsidRPr="00670D50">
        <w:t xml:space="preserve">Implementation of the CRVS project. </w:t>
      </w:r>
      <w:r w:rsidRPr="004C3AEA">
        <w:t xml:space="preserve">Ethiopian government regulations, rules and procedures </w:t>
      </w:r>
    </w:p>
    <w:p w14:paraId="36C067F5" w14:textId="77777777" w:rsidR="008D238D" w:rsidRPr="004C3AEA" w:rsidRDefault="008D238D" w:rsidP="0017531B">
      <w:pPr>
        <w:pStyle w:val="TOC1"/>
      </w:pPr>
      <w:r w:rsidRPr="004C3AEA">
        <w:t xml:space="preserve">apply to the implementation of the project without contravening the principles of the Italian </w:t>
      </w:r>
    </w:p>
    <w:p w14:paraId="0E60F88D" w14:textId="77777777" w:rsidR="008D238D" w:rsidRPr="004C3AEA" w:rsidRDefault="008D238D" w:rsidP="0017531B">
      <w:pPr>
        <w:pStyle w:val="TOC1"/>
      </w:pPr>
      <w:r w:rsidRPr="004C3AEA">
        <w:t>Agency for Development Cooperation.  The ICS will appoint a Person in Charge (PIC) who will be responsible for the management of the Italian Grant and the coordination of project activities. The PIC will sign all reports and will have the responsibility to ensure the full implementation of the Agreement</w:t>
      </w:r>
    </w:p>
    <w:p w14:paraId="392BE4D5" w14:textId="5E243117" w:rsidR="008D238D" w:rsidRPr="004C3AEA" w:rsidRDefault="008D238D" w:rsidP="008D238D">
      <w:pPr>
        <w:pStyle w:val="Heading2"/>
        <w:numPr>
          <w:ilvl w:val="1"/>
          <w:numId w:val="15"/>
        </w:numPr>
        <w:spacing w:line="360" w:lineRule="auto"/>
        <w:jc w:val="both"/>
        <w:rPr>
          <w:rFonts w:ascii="Times New Roman" w:hAnsi="Times New Roman"/>
        </w:rPr>
      </w:pPr>
      <w:bookmarkStart w:id="50" w:name="_Toc111206942"/>
      <w:bookmarkStart w:id="51" w:name="_Toc111207103"/>
      <w:r w:rsidRPr="004C3AEA">
        <w:rPr>
          <w:rFonts w:ascii="Times New Roman" w:hAnsi="Times New Roman"/>
        </w:rPr>
        <w:t>Project Management and Governance</w:t>
      </w:r>
      <w:bookmarkEnd w:id="50"/>
      <w:bookmarkEnd w:id="51"/>
    </w:p>
    <w:p w14:paraId="63F68E47" w14:textId="77777777" w:rsidR="008D238D" w:rsidRPr="00D80FEB" w:rsidRDefault="003B6523" w:rsidP="00D80FEB">
      <w:pPr>
        <w:pStyle w:val="Heading3"/>
        <w:rPr>
          <w:rFonts w:ascii="Times New Roman" w:hAnsi="Times New Roman" w:cs="Times New Roman"/>
          <w:sz w:val="24"/>
        </w:rPr>
      </w:pPr>
      <w:bookmarkStart w:id="52" w:name="_Toc111206943"/>
      <w:bookmarkStart w:id="53" w:name="_Toc111207104"/>
      <w:r>
        <w:rPr>
          <w:rFonts w:ascii="Times New Roman" w:hAnsi="Times New Roman" w:cs="Times New Roman"/>
          <w:sz w:val="24"/>
        </w:rPr>
        <w:t xml:space="preserve">7.1.1 </w:t>
      </w:r>
      <w:r w:rsidR="008D238D" w:rsidRPr="00D80FEB">
        <w:rPr>
          <w:rFonts w:ascii="Times New Roman" w:hAnsi="Times New Roman" w:cs="Times New Roman"/>
          <w:sz w:val="24"/>
        </w:rPr>
        <w:t>Project Steering Committee.</w:t>
      </w:r>
      <w:bookmarkEnd w:id="52"/>
      <w:bookmarkEnd w:id="53"/>
    </w:p>
    <w:p w14:paraId="04BD1DE7" w14:textId="77777777" w:rsidR="008D238D" w:rsidRPr="00670D50" w:rsidRDefault="008D238D" w:rsidP="00B46149">
      <w:pPr>
        <w:pStyle w:val="TOC2"/>
      </w:pPr>
    </w:p>
    <w:p w14:paraId="6630CDCE" w14:textId="77777777" w:rsidR="008D238D" w:rsidRPr="008D238D" w:rsidRDefault="008D238D" w:rsidP="008D238D">
      <w:pPr>
        <w:spacing w:line="360" w:lineRule="auto"/>
        <w:jc w:val="both"/>
        <w:rPr>
          <w:rStyle w:val="Hyperlink"/>
          <w:rFonts w:ascii="Times New Roman" w:hAnsi="Times New Roman" w:cs="Times New Roman"/>
          <w:color w:val="000000" w:themeColor="text1"/>
          <w:sz w:val="24"/>
          <w:szCs w:val="24"/>
          <w:u w:val="none"/>
        </w:rPr>
      </w:pPr>
      <w:r w:rsidRPr="008D238D">
        <w:rPr>
          <w:rStyle w:val="Hyperlink"/>
          <w:rFonts w:ascii="Times New Roman" w:hAnsi="Times New Roman" w:cs="Times New Roman"/>
          <w:color w:val="000000" w:themeColor="text1"/>
          <w:sz w:val="24"/>
          <w:szCs w:val="24"/>
          <w:u w:val="none"/>
        </w:rPr>
        <w:t xml:space="preserve">The Project Steering Committee (PSC) is the highest-level project governance body made up of all leaders of the CRVS eco system stakeholders as well as other designated government bodies. From inception to conclusion, it provides oversight, advice, and support for the project. The Steering Committee determines what the government expects from the project, develops strategies </w:t>
      </w:r>
      <w:r w:rsidRPr="008D238D">
        <w:rPr>
          <w:rStyle w:val="Hyperlink"/>
          <w:rFonts w:ascii="Times New Roman" w:hAnsi="Times New Roman" w:cs="Times New Roman"/>
          <w:color w:val="000000" w:themeColor="text1"/>
          <w:sz w:val="24"/>
          <w:szCs w:val="24"/>
          <w:u w:val="none"/>
        </w:rPr>
        <w:lastRenderedPageBreak/>
        <w:t>and solutions, and oversees task completion. It will meet bi-annually (two times in a year) in ordinary session and whenever required in extraordinary sessions.</w:t>
      </w:r>
    </w:p>
    <w:p w14:paraId="79543C16" w14:textId="77777777" w:rsidR="008D238D" w:rsidRPr="004C3AEA" w:rsidRDefault="008D238D" w:rsidP="008D238D">
      <w:pPr>
        <w:spacing w:line="360" w:lineRule="auto"/>
        <w:jc w:val="both"/>
        <w:rPr>
          <w:rStyle w:val="Hyperlink"/>
          <w:rFonts w:ascii="Times New Roman" w:hAnsi="Times New Roman" w:cs="Times New Roman"/>
          <w:b/>
          <w:color w:val="000000" w:themeColor="text1"/>
          <w:szCs w:val="24"/>
        </w:rPr>
      </w:pPr>
      <w:r w:rsidRPr="004C3AEA">
        <w:rPr>
          <w:rStyle w:val="Hyperlink"/>
          <w:rFonts w:ascii="Times New Roman" w:hAnsi="Times New Roman" w:cs="Times New Roman"/>
          <w:b/>
          <w:color w:val="000000" w:themeColor="text1"/>
          <w:szCs w:val="24"/>
        </w:rPr>
        <w:t>Members:</w:t>
      </w:r>
    </w:p>
    <w:p w14:paraId="2F92198B"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Steering Committee would include:</w:t>
      </w:r>
    </w:p>
    <w:p w14:paraId="12EAC596"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Director General of ICS</w:t>
      </w:r>
    </w:p>
    <w:p w14:paraId="53AAC809"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Ministry of Finance</w:t>
      </w:r>
    </w:p>
    <w:p w14:paraId="59C8D21E"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Italian Agency for Development Cooperation (TAMU) and</w:t>
      </w:r>
    </w:p>
    <w:p w14:paraId="0831A25E"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UNICEF (for technical support</w:t>
      </w:r>
      <w:r w:rsidR="00E235E8">
        <w:rPr>
          <w:rStyle w:val="Hyperlink"/>
          <w:color w:val="000000" w:themeColor="text1"/>
          <w:u w:val="none"/>
        </w:rPr>
        <w:t>)</w:t>
      </w:r>
    </w:p>
    <w:p w14:paraId="732E9EFA"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RRS, the ESS, the Ministry of Health and the INSA will participate to the Steering Committee as observers and technical support.</w:t>
      </w:r>
    </w:p>
    <w:p w14:paraId="5E95CAD0" w14:textId="77777777" w:rsidR="008D238D" w:rsidRPr="00BC0917" w:rsidRDefault="008D238D" w:rsidP="00BC0917">
      <w:pPr>
        <w:pStyle w:val="TOC2"/>
        <w:rPr>
          <w:rStyle w:val="Hyperlink"/>
          <w:b/>
          <w:color w:val="000000" w:themeColor="text1"/>
          <w:u w:val="none"/>
        </w:rPr>
      </w:pPr>
      <w:r w:rsidRPr="00BC0917">
        <w:rPr>
          <w:rStyle w:val="Hyperlink"/>
          <w:b/>
          <w:color w:val="000000" w:themeColor="text1"/>
          <w:u w:val="none"/>
        </w:rPr>
        <w:t>Responsibilities of the PSC:</w:t>
      </w:r>
    </w:p>
    <w:p w14:paraId="33928047" w14:textId="77777777" w:rsidR="008D238D" w:rsidRPr="004C3AEA" w:rsidRDefault="008D238D" w:rsidP="008D238D">
      <w:pPr>
        <w:spacing w:line="360" w:lineRule="auto"/>
        <w:jc w:val="both"/>
        <w:rPr>
          <w:rFonts w:ascii="Times New Roman" w:hAnsi="Times New Roman" w:cs="Times New Roman"/>
          <w:sz w:val="24"/>
        </w:rPr>
      </w:pPr>
      <w:r w:rsidRPr="004C3AEA">
        <w:rPr>
          <w:rFonts w:ascii="Times New Roman" w:hAnsi="Times New Roman" w:cs="Times New Roman"/>
          <w:color w:val="000000"/>
          <w:sz w:val="24"/>
        </w:rPr>
        <w:t>The primary purpose of the Project Steering Committee is to make major decisions in the best interests of the Project and to facilitate project execution.</w:t>
      </w:r>
    </w:p>
    <w:p w14:paraId="16500128"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Endorse the establishment of the CRVS project Technical Committee;</w:t>
      </w:r>
    </w:p>
    <w:p w14:paraId="16491B73"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Review and approve the project work plan, budget, and operation of  the CRVS project, and all subsequent amendments and updates;</w:t>
      </w:r>
    </w:p>
    <w:p w14:paraId="0DAEBBEF"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Monitor performance and review the project progress and provide strategic direction as well as corrective actions to the project implementation;</w:t>
      </w:r>
    </w:p>
    <w:p w14:paraId="036C794C"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Review periodic reports to ensure project goals and outcomes are met; ensure quality and coherence of the technical and financial documentations;</w:t>
      </w:r>
    </w:p>
    <w:p w14:paraId="7376184C"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Ensure coordination, harmonization and alignment among stakeholders;</w:t>
      </w:r>
    </w:p>
    <w:p w14:paraId="148F0496"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Promote policy dialogue and advocacy on issues identified by the Project at the highest level;</w:t>
      </w:r>
    </w:p>
    <w:p w14:paraId="4DAFB466"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Address and resolve the major issues that are perceived to have major implications for the successful completion of the project;</w:t>
      </w:r>
    </w:p>
    <w:p w14:paraId="68A898F3"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Consider and review national,  regional, and international partnership proposals for the project;</w:t>
      </w:r>
    </w:p>
    <w:p w14:paraId="270091B3"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Support resource mobilization by ensuring that the co-financing agreement between the partners is adhered to; </w:t>
      </w:r>
    </w:p>
    <w:p w14:paraId="5BE23753"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Ensures the project close-out procedures are completed. </w:t>
      </w:r>
    </w:p>
    <w:p w14:paraId="107146F1" w14:textId="77777777" w:rsidR="008D238D" w:rsidRPr="008F39FA" w:rsidRDefault="008D238D" w:rsidP="008F39FA">
      <w:pPr>
        <w:pStyle w:val="Heading3"/>
        <w:rPr>
          <w:rFonts w:ascii="Times New Roman" w:hAnsi="Times New Roman" w:cs="Times New Roman"/>
          <w:sz w:val="24"/>
        </w:rPr>
      </w:pPr>
      <w:bookmarkStart w:id="54" w:name="_Toc111206944"/>
      <w:bookmarkStart w:id="55" w:name="_Toc111207105"/>
      <w:r w:rsidRPr="008F39FA">
        <w:rPr>
          <w:rFonts w:ascii="Times New Roman" w:hAnsi="Times New Roman" w:cs="Times New Roman"/>
          <w:sz w:val="24"/>
        </w:rPr>
        <w:lastRenderedPageBreak/>
        <w:t>7.1.2 Technical Assistance and Monitoring Unit (TAMU)</w:t>
      </w:r>
      <w:bookmarkEnd w:id="54"/>
      <w:bookmarkEnd w:id="55"/>
      <w:r w:rsidRPr="008F39FA">
        <w:rPr>
          <w:rFonts w:ascii="Times New Roman" w:hAnsi="Times New Roman" w:cs="Times New Roman"/>
          <w:sz w:val="24"/>
        </w:rPr>
        <w:t xml:space="preserve"> </w:t>
      </w:r>
    </w:p>
    <w:p w14:paraId="64BB5295" w14:textId="77777777" w:rsidR="008D238D" w:rsidRPr="004C3AEA" w:rsidRDefault="008D238D" w:rsidP="008D238D">
      <w:pPr>
        <w:spacing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The effective implementation of project activities is also ensured through the setup of a </w:t>
      </w:r>
      <w:r w:rsidRPr="004C3AEA">
        <w:rPr>
          <w:rFonts w:ascii="Times New Roman" w:eastAsia="Times New Roman" w:hAnsi="Times New Roman" w:cs="Times New Roman"/>
          <w:b/>
          <w:sz w:val="24"/>
          <w:szCs w:val="24"/>
        </w:rPr>
        <w:t>Technical Assistance and Monitoring Unit (TAMU)</w:t>
      </w:r>
      <w:r w:rsidRPr="004C3AEA">
        <w:rPr>
          <w:rFonts w:ascii="Times New Roman" w:eastAsia="Times New Roman" w:hAnsi="Times New Roman" w:cs="Times New Roman"/>
          <w:sz w:val="24"/>
          <w:szCs w:val="24"/>
        </w:rPr>
        <w:t xml:space="preserve"> at AICS Addis Ababa Office. The TAMU will be staffed with experts designated by AICS Addis Ababa and </w:t>
      </w:r>
      <w:del w:id="56" w:author="Faben Getachew" w:date="2022-08-01T12:18:00Z">
        <w:r w:rsidRPr="004C3AEA" w:rsidDel="00614513">
          <w:rPr>
            <w:rFonts w:ascii="Times New Roman" w:eastAsia="Times New Roman" w:hAnsi="Times New Roman" w:cs="Times New Roman"/>
            <w:sz w:val="24"/>
            <w:szCs w:val="24"/>
          </w:rPr>
          <w:delText xml:space="preserve"> </w:delText>
        </w:r>
      </w:del>
      <w:r w:rsidRPr="004C3AEA">
        <w:rPr>
          <w:rFonts w:ascii="Times New Roman" w:eastAsia="Times New Roman" w:hAnsi="Times New Roman" w:cs="Times New Roman"/>
          <w:sz w:val="24"/>
          <w:szCs w:val="24"/>
        </w:rPr>
        <w:t xml:space="preserve">will be responsible for the monitoring of project activities and technical assistance to the ICS. The Person in Charge from ICS will work in close consultation with the TAMU. </w:t>
      </w:r>
    </w:p>
    <w:p w14:paraId="015BFF77" w14:textId="684630A4" w:rsidR="008D238D" w:rsidRPr="004C3AEA" w:rsidRDefault="00BC0917" w:rsidP="00BC0917">
      <w:pPr>
        <w:pStyle w:val="Heading1"/>
        <w:numPr>
          <w:ilvl w:val="0"/>
          <w:numId w:val="15"/>
        </w:numPr>
        <w:spacing w:line="360" w:lineRule="auto"/>
        <w:jc w:val="both"/>
        <w:rPr>
          <w:rFonts w:ascii="Times New Roman" w:hAnsi="Times New Roman" w:cs="Times New Roman"/>
        </w:rPr>
      </w:pPr>
      <w:bookmarkStart w:id="57" w:name="_Toc111206945"/>
      <w:bookmarkStart w:id="58" w:name="_Toc111207106"/>
      <w:r w:rsidRPr="00BC0917">
        <w:rPr>
          <w:rFonts w:ascii="Times New Roman" w:hAnsi="Times New Roman" w:cs="Times New Roman"/>
        </w:rPr>
        <w:t>Administrative arrangements</w:t>
      </w:r>
      <w:bookmarkEnd w:id="57"/>
      <w:bookmarkEnd w:id="58"/>
      <w:r w:rsidRPr="00BC0917">
        <w:rPr>
          <w:rFonts w:ascii="Times New Roman" w:hAnsi="Times New Roman" w:cs="Times New Roman"/>
          <w:vanish/>
        </w:rPr>
        <w:t xml:space="preserve"> 33</w:t>
      </w:r>
    </w:p>
    <w:p w14:paraId="416429D5" w14:textId="77777777" w:rsidR="008D238D" w:rsidRPr="00670D50" w:rsidRDefault="008D238D" w:rsidP="0017531B">
      <w:pPr>
        <w:pStyle w:val="TOC1"/>
      </w:pPr>
    </w:p>
    <w:p w14:paraId="3AA5B3A9" w14:textId="77777777" w:rsidR="008D238D" w:rsidRPr="00176A0B" w:rsidRDefault="008D238D" w:rsidP="0017531B">
      <w:pPr>
        <w:pStyle w:val="TOC1"/>
      </w:pPr>
      <w:r w:rsidRPr="00176A0B">
        <w:t xml:space="preserve">This project will follow by customizing  the digitalization guide book  prepared by Africa Program for the Accelerated Improvement of CRVS, or APAI-CRVS. It has a step by step guidance for planning, analyzing, designing and implementing digitalized system for CRVS. The following table will describe on who will be implementing which activities at the federal, regional, and at stakeholder  level in relevant phases of the Information System development and rollout processes. </w:t>
      </w:r>
    </w:p>
    <w:p w14:paraId="01EA3330" w14:textId="77777777" w:rsidR="008D238D" w:rsidRPr="004C3AEA" w:rsidRDefault="008D238D" w:rsidP="0017531B">
      <w:pPr>
        <w:pStyle w:val="TOC1"/>
      </w:pPr>
    </w:p>
    <w:p w14:paraId="10BA7548" w14:textId="77777777" w:rsidR="008D238D" w:rsidRPr="004C3AEA" w:rsidRDefault="008D238D" w:rsidP="0017531B">
      <w:pPr>
        <w:pStyle w:val="TOC1"/>
      </w:pPr>
    </w:p>
    <w:p w14:paraId="5C321184" w14:textId="77777777" w:rsidR="008D238D" w:rsidRPr="004C3AEA" w:rsidRDefault="008D238D" w:rsidP="0017531B">
      <w:pPr>
        <w:pStyle w:val="TOC1"/>
      </w:pPr>
    </w:p>
    <w:p w14:paraId="07D6D4F1" w14:textId="77777777" w:rsidR="008D238D" w:rsidRPr="004C3AEA" w:rsidRDefault="008D238D" w:rsidP="0017531B">
      <w:pPr>
        <w:pStyle w:val="TOC1"/>
        <w:sectPr w:rsidR="008D238D" w:rsidRPr="004C3AEA" w:rsidSect="004C43AD">
          <w:footerReference w:type="default" r:id="rId15"/>
          <w:pgSz w:w="12240" w:h="15840"/>
          <w:pgMar w:top="1440" w:right="1440" w:bottom="1440" w:left="1440" w:header="720" w:footer="720" w:gutter="0"/>
          <w:pgNumType w:start="1"/>
          <w:cols w:space="720"/>
          <w:docGrid w:linePitch="360"/>
        </w:sectPr>
      </w:pPr>
    </w:p>
    <w:p w14:paraId="57B3C8D0" w14:textId="77777777" w:rsidR="008D238D" w:rsidRPr="00014E26" w:rsidRDefault="000C491E" w:rsidP="0017531B">
      <w:pPr>
        <w:pStyle w:val="TOC1"/>
      </w:pPr>
      <w:r w:rsidRPr="00014E26">
        <w:lastRenderedPageBreak/>
        <w:t xml:space="preserve">Table 5 : Administrative arrangement </w:t>
      </w:r>
    </w:p>
    <w:tbl>
      <w:tblPr>
        <w:tblStyle w:val="TableGrid"/>
        <w:tblW w:w="0" w:type="auto"/>
        <w:tblLook w:val="04A0" w:firstRow="1" w:lastRow="0" w:firstColumn="1" w:lastColumn="0" w:noHBand="0" w:noVBand="1"/>
      </w:tblPr>
      <w:tblGrid>
        <w:gridCol w:w="570"/>
        <w:gridCol w:w="1736"/>
        <w:gridCol w:w="2430"/>
        <w:gridCol w:w="5279"/>
        <w:gridCol w:w="2790"/>
      </w:tblGrid>
      <w:tr w:rsidR="008D238D" w:rsidRPr="004C3AEA" w14:paraId="3BE52CC1" w14:textId="77777777" w:rsidTr="00275A05">
        <w:trPr>
          <w:tblHeader/>
        </w:trPr>
        <w:tc>
          <w:tcPr>
            <w:tcW w:w="570" w:type="dxa"/>
            <w:shd w:val="clear" w:color="auto" w:fill="EEECE1" w:themeFill="background2"/>
          </w:tcPr>
          <w:p w14:paraId="272BB44C" w14:textId="77777777" w:rsidR="008D238D" w:rsidRPr="004C3AEA" w:rsidRDefault="008D238D" w:rsidP="0017531B">
            <w:pPr>
              <w:pStyle w:val="TOC1"/>
            </w:pPr>
            <w:r w:rsidRPr="004C3AEA">
              <w:t>No.</w:t>
            </w:r>
          </w:p>
        </w:tc>
        <w:tc>
          <w:tcPr>
            <w:tcW w:w="1736" w:type="dxa"/>
            <w:shd w:val="clear" w:color="auto" w:fill="EEECE1" w:themeFill="background2"/>
          </w:tcPr>
          <w:p w14:paraId="52B08E31" w14:textId="77777777" w:rsidR="008D238D" w:rsidRPr="004C3AEA" w:rsidRDefault="008D238D" w:rsidP="0017531B">
            <w:pPr>
              <w:pStyle w:val="TOC1"/>
            </w:pPr>
            <w:r w:rsidRPr="004C3AEA">
              <w:t>Phases</w:t>
            </w:r>
          </w:p>
        </w:tc>
        <w:tc>
          <w:tcPr>
            <w:tcW w:w="2430" w:type="dxa"/>
            <w:shd w:val="clear" w:color="auto" w:fill="EEECE1" w:themeFill="background2"/>
          </w:tcPr>
          <w:p w14:paraId="5A4BCBAF" w14:textId="77777777" w:rsidR="008D238D" w:rsidRPr="004C3AEA" w:rsidRDefault="008D238D" w:rsidP="0017531B">
            <w:pPr>
              <w:pStyle w:val="TOC1"/>
            </w:pPr>
            <w:r w:rsidRPr="004C3AEA">
              <w:t>Activities</w:t>
            </w:r>
          </w:p>
        </w:tc>
        <w:tc>
          <w:tcPr>
            <w:tcW w:w="5279" w:type="dxa"/>
            <w:shd w:val="clear" w:color="auto" w:fill="EEECE1" w:themeFill="background2"/>
          </w:tcPr>
          <w:p w14:paraId="28D1E945" w14:textId="77777777" w:rsidR="008D238D" w:rsidRPr="004C3AEA" w:rsidRDefault="008D238D" w:rsidP="0017531B">
            <w:pPr>
              <w:pStyle w:val="TOC1"/>
            </w:pPr>
            <w:r w:rsidRPr="004C3AEA">
              <w:t>Actors</w:t>
            </w:r>
          </w:p>
        </w:tc>
        <w:tc>
          <w:tcPr>
            <w:tcW w:w="2790" w:type="dxa"/>
            <w:shd w:val="clear" w:color="auto" w:fill="EEECE1" w:themeFill="background2"/>
          </w:tcPr>
          <w:p w14:paraId="17EEB6BD" w14:textId="77777777" w:rsidR="008D238D" w:rsidRPr="004C3AEA" w:rsidRDefault="008D238D" w:rsidP="0017531B">
            <w:pPr>
              <w:pStyle w:val="TOC1"/>
            </w:pPr>
            <w:r w:rsidRPr="004C3AEA">
              <w:t>Outputs</w:t>
            </w:r>
          </w:p>
        </w:tc>
      </w:tr>
      <w:tr w:rsidR="008D238D" w:rsidRPr="004C3AEA" w14:paraId="2717112B" w14:textId="77777777" w:rsidTr="00275A05">
        <w:tc>
          <w:tcPr>
            <w:tcW w:w="570" w:type="dxa"/>
            <w:vMerge w:val="restart"/>
          </w:tcPr>
          <w:p w14:paraId="61F2B583" w14:textId="77777777" w:rsidR="008D238D" w:rsidRPr="00014E26" w:rsidRDefault="008D238D" w:rsidP="0017531B">
            <w:pPr>
              <w:pStyle w:val="TOC1"/>
            </w:pPr>
            <w:r w:rsidRPr="00014E26">
              <w:t>1</w:t>
            </w:r>
          </w:p>
        </w:tc>
        <w:tc>
          <w:tcPr>
            <w:tcW w:w="1736" w:type="dxa"/>
            <w:vMerge w:val="restart"/>
          </w:tcPr>
          <w:p w14:paraId="372A54C8" w14:textId="77777777" w:rsidR="008D238D" w:rsidRPr="00014E26" w:rsidRDefault="008D238D" w:rsidP="0017531B">
            <w:pPr>
              <w:pStyle w:val="TOC1"/>
            </w:pPr>
            <w:r w:rsidRPr="00014E26">
              <w:t xml:space="preserve">Preparation </w:t>
            </w:r>
          </w:p>
        </w:tc>
        <w:tc>
          <w:tcPr>
            <w:tcW w:w="2430" w:type="dxa"/>
          </w:tcPr>
          <w:p w14:paraId="6E034F99" w14:textId="77777777" w:rsidR="008D238D" w:rsidRPr="00014E26" w:rsidRDefault="008D238D" w:rsidP="0017531B">
            <w:pPr>
              <w:pStyle w:val="TOC1"/>
            </w:pPr>
            <w:r w:rsidRPr="00014E26">
              <w:t>Project Team formation from All Stakeholders</w:t>
            </w:r>
          </w:p>
        </w:tc>
        <w:tc>
          <w:tcPr>
            <w:tcW w:w="5279" w:type="dxa"/>
          </w:tcPr>
          <w:p w14:paraId="1011A3B6" w14:textId="722FDA48" w:rsidR="008D238D" w:rsidRPr="00014E26" w:rsidRDefault="00614513" w:rsidP="0017531B">
            <w:pPr>
              <w:pStyle w:val="TOC1"/>
            </w:pPr>
            <w:r>
              <w:t>Person in Charge</w:t>
            </w:r>
            <w:r w:rsidR="008D238D" w:rsidRPr="00014E26">
              <w:t xml:space="preserve"> (PIC), ICS (Director Generals, R&amp;D Directorate, technical advisors) </w:t>
            </w:r>
          </w:p>
        </w:tc>
        <w:tc>
          <w:tcPr>
            <w:tcW w:w="2790" w:type="dxa"/>
          </w:tcPr>
          <w:p w14:paraId="0FC22BCD" w14:textId="77777777" w:rsidR="008D238D" w:rsidRPr="00014E26" w:rsidRDefault="008D238D" w:rsidP="0017531B">
            <w:pPr>
              <w:pStyle w:val="TOC1"/>
            </w:pPr>
            <w:r w:rsidRPr="00014E26">
              <w:t>List of Team members and their responsibilities</w:t>
            </w:r>
          </w:p>
        </w:tc>
      </w:tr>
      <w:tr w:rsidR="008D238D" w:rsidRPr="004C3AEA" w14:paraId="71F1D6CB" w14:textId="77777777" w:rsidTr="00275A05">
        <w:tc>
          <w:tcPr>
            <w:tcW w:w="570" w:type="dxa"/>
            <w:vMerge/>
          </w:tcPr>
          <w:p w14:paraId="3AFA7337" w14:textId="77777777" w:rsidR="008D238D" w:rsidRPr="00014E26" w:rsidRDefault="008D238D" w:rsidP="0017531B">
            <w:pPr>
              <w:pStyle w:val="TOC1"/>
            </w:pPr>
          </w:p>
        </w:tc>
        <w:tc>
          <w:tcPr>
            <w:tcW w:w="1736" w:type="dxa"/>
            <w:vMerge/>
          </w:tcPr>
          <w:p w14:paraId="3522E198" w14:textId="77777777" w:rsidR="008D238D" w:rsidRPr="00014E26" w:rsidRDefault="008D238D" w:rsidP="0017531B">
            <w:pPr>
              <w:pStyle w:val="TOC1"/>
            </w:pPr>
          </w:p>
        </w:tc>
        <w:tc>
          <w:tcPr>
            <w:tcW w:w="2430" w:type="dxa"/>
          </w:tcPr>
          <w:p w14:paraId="16354B2E" w14:textId="77777777" w:rsidR="008D238D" w:rsidRPr="00014E26" w:rsidRDefault="008D238D" w:rsidP="0017531B">
            <w:pPr>
              <w:pStyle w:val="TOC1"/>
            </w:pPr>
            <w:r w:rsidRPr="00014E26">
              <w:t>Re-define a long-term vision for CRVS digitization</w:t>
            </w:r>
          </w:p>
        </w:tc>
        <w:tc>
          <w:tcPr>
            <w:tcW w:w="5279" w:type="dxa"/>
          </w:tcPr>
          <w:p w14:paraId="1591D7B7" w14:textId="7BA19192" w:rsidR="008D238D" w:rsidRPr="00014E26" w:rsidRDefault="008D238D" w:rsidP="0017531B">
            <w:pPr>
              <w:pStyle w:val="TOC1"/>
            </w:pPr>
            <w:r w:rsidRPr="00014E26">
              <w:t>P</w:t>
            </w:r>
            <w:r w:rsidR="00614513">
              <w:t>erson in Charge</w:t>
            </w:r>
            <w:r w:rsidRPr="00014E26">
              <w:t xml:space="preserve"> (PIC), MoH, RRS, ICS, RVERA, ESS (CRVS business analyst and IT expert) and Donor representative</w:t>
            </w:r>
          </w:p>
        </w:tc>
        <w:tc>
          <w:tcPr>
            <w:tcW w:w="2790" w:type="dxa"/>
          </w:tcPr>
          <w:p w14:paraId="170D3D35" w14:textId="77777777" w:rsidR="008D238D" w:rsidRPr="00014E26" w:rsidRDefault="008D238D" w:rsidP="0017531B">
            <w:pPr>
              <w:pStyle w:val="TOC1"/>
            </w:pPr>
            <w:r w:rsidRPr="00014E26">
              <w:t xml:space="preserve">Refined long term vision </w:t>
            </w:r>
          </w:p>
        </w:tc>
      </w:tr>
      <w:tr w:rsidR="008D238D" w:rsidRPr="004C3AEA" w14:paraId="5D2EB990" w14:textId="77777777" w:rsidTr="00275A05">
        <w:tc>
          <w:tcPr>
            <w:tcW w:w="570" w:type="dxa"/>
            <w:vMerge/>
          </w:tcPr>
          <w:p w14:paraId="65CA20F4" w14:textId="77777777" w:rsidR="008D238D" w:rsidRPr="00014E26" w:rsidRDefault="008D238D" w:rsidP="0017531B">
            <w:pPr>
              <w:pStyle w:val="TOC1"/>
            </w:pPr>
          </w:p>
        </w:tc>
        <w:tc>
          <w:tcPr>
            <w:tcW w:w="1736" w:type="dxa"/>
            <w:vMerge/>
          </w:tcPr>
          <w:p w14:paraId="165F308C" w14:textId="77777777" w:rsidR="008D238D" w:rsidRPr="00014E26" w:rsidRDefault="008D238D" w:rsidP="0017531B">
            <w:pPr>
              <w:pStyle w:val="TOC1"/>
            </w:pPr>
          </w:p>
        </w:tc>
        <w:tc>
          <w:tcPr>
            <w:tcW w:w="2430" w:type="dxa"/>
          </w:tcPr>
          <w:p w14:paraId="5CD620A8" w14:textId="77777777" w:rsidR="008D238D" w:rsidRPr="00014E26" w:rsidRDefault="008D238D" w:rsidP="0017531B">
            <w:pPr>
              <w:pStyle w:val="TOC1"/>
            </w:pPr>
            <w:r w:rsidRPr="00014E26">
              <w:t>Develop a Business Case for CRVS digitalization</w:t>
            </w:r>
          </w:p>
        </w:tc>
        <w:tc>
          <w:tcPr>
            <w:tcW w:w="5279" w:type="dxa"/>
          </w:tcPr>
          <w:p w14:paraId="1DAFB6E8" w14:textId="768C5B8F" w:rsidR="008D238D" w:rsidRPr="00014E26" w:rsidRDefault="00614513" w:rsidP="0017531B">
            <w:pPr>
              <w:pStyle w:val="TOC1"/>
            </w:pPr>
            <w:r w:rsidRPr="00014E26">
              <w:t>P</w:t>
            </w:r>
            <w:r>
              <w:t>erson in Charge</w:t>
            </w:r>
            <w:r w:rsidRPr="00014E26">
              <w:t xml:space="preserve"> </w:t>
            </w:r>
            <w:r w:rsidR="008D238D" w:rsidRPr="00014E26">
              <w:t>(PIC), MoH, RRS, ICS, RVERA,ESS and Donor representative</w:t>
            </w:r>
          </w:p>
        </w:tc>
        <w:tc>
          <w:tcPr>
            <w:tcW w:w="2790" w:type="dxa"/>
          </w:tcPr>
          <w:p w14:paraId="7908AF01" w14:textId="77777777" w:rsidR="008D238D" w:rsidRPr="00014E26" w:rsidRDefault="008D238D" w:rsidP="0017531B">
            <w:pPr>
              <w:pStyle w:val="TOC1"/>
            </w:pPr>
            <w:r w:rsidRPr="00014E26">
              <w:t>Business Case for CRVS Digitalization</w:t>
            </w:r>
          </w:p>
        </w:tc>
      </w:tr>
      <w:tr w:rsidR="008D238D" w:rsidRPr="004C3AEA" w14:paraId="78E43A4F" w14:textId="77777777" w:rsidTr="00275A05">
        <w:tc>
          <w:tcPr>
            <w:tcW w:w="570" w:type="dxa"/>
            <w:vMerge w:val="restart"/>
          </w:tcPr>
          <w:p w14:paraId="6491C16C" w14:textId="77777777" w:rsidR="008D238D" w:rsidRPr="00014E26" w:rsidRDefault="008D238D" w:rsidP="0017531B">
            <w:pPr>
              <w:pStyle w:val="TOC1"/>
            </w:pPr>
            <w:r w:rsidRPr="00014E26">
              <w:t>2</w:t>
            </w:r>
          </w:p>
        </w:tc>
        <w:tc>
          <w:tcPr>
            <w:tcW w:w="1736" w:type="dxa"/>
            <w:vMerge w:val="restart"/>
          </w:tcPr>
          <w:p w14:paraId="46B62C98" w14:textId="77777777" w:rsidR="008D238D" w:rsidRPr="00014E26" w:rsidRDefault="008D238D" w:rsidP="0017531B">
            <w:pPr>
              <w:pStyle w:val="TOC1"/>
            </w:pPr>
            <w:r w:rsidRPr="00014E26">
              <w:t>Analysis and Design</w:t>
            </w:r>
          </w:p>
        </w:tc>
        <w:tc>
          <w:tcPr>
            <w:tcW w:w="2430" w:type="dxa"/>
          </w:tcPr>
          <w:p w14:paraId="55D98D52" w14:textId="77777777" w:rsidR="008D238D" w:rsidRPr="00014E26" w:rsidRDefault="008D238D" w:rsidP="0017531B">
            <w:pPr>
              <w:pStyle w:val="TOC1"/>
            </w:pPr>
            <w:r w:rsidRPr="00014E26">
              <w:t>Initiate CRVS Digitalization Project</w:t>
            </w:r>
          </w:p>
        </w:tc>
        <w:tc>
          <w:tcPr>
            <w:tcW w:w="5279" w:type="dxa"/>
          </w:tcPr>
          <w:p w14:paraId="160F7548" w14:textId="24A8FE85" w:rsidR="008D238D" w:rsidRPr="00014E26" w:rsidRDefault="00614513" w:rsidP="0017531B">
            <w:pPr>
              <w:pStyle w:val="TOC1"/>
            </w:pPr>
            <w:r w:rsidRPr="00014E26">
              <w:t>P</w:t>
            </w:r>
            <w:r>
              <w:t>erson in Charge</w:t>
            </w:r>
            <w:r w:rsidRPr="00014E26">
              <w:t xml:space="preserve"> </w:t>
            </w:r>
            <w:r w:rsidR="008D238D" w:rsidRPr="00014E26">
              <w:t xml:space="preserve">(PIC), MoH, RRS, ICS, RVERA,ESS (System analyst, Business analyst, Solution Architect, CRVS experts, Legal expert, and End user representatives ) </w:t>
            </w:r>
          </w:p>
        </w:tc>
        <w:tc>
          <w:tcPr>
            <w:tcW w:w="2790" w:type="dxa"/>
          </w:tcPr>
          <w:p w14:paraId="6A13139C" w14:textId="77777777" w:rsidR="008D238D" w:rsidRPr="00014E26" w:rsidRDefault="008D238D" w:rsidP="0017531B">
            <w:pPr>
              <w:pStyle w:val="TOC1"/>
            </w:pPr>
            <w:r w:rsidRPr="00014E26">
              <w:t>Project Initiation Document (PID)</w:t>
            </w:r>
          </w:p>
        </w:tc>
      </w:tr>
      <w:tr w:rsidR="008D238D" w:rsidRPr="004C3AEA" w14:paraId="2B6F9CA6" w14:textId="77777777" w:rsidTr="00275A05">
        <w:tc>
          <w:tcPr>
            <w:tcW w:w="570" w:type="dxa"/>
            <w:vMerge/>
          </w:tcPr>
          <w:p w14:paraId="669DE574" w14:textId="77777777" w:rsidR="008D238D" w:rsidRPr="00014E26" w:rsidRDefault="008D238D" w:rsidP="0017531B">
            <w:pPr>
              <w:pStyle w:val="TOC1"/>
            </w:pPr>
          </w:p>
        </w:tc>
        <w:tc>
          <w:tcPr>
            <w:tcW w:w="1736" w:type="dxa"/>
            <w:vMerge/>
          </w:tcPr>
          <w:p w14:paraId="52787D9D" w14:textId="77777777" w:rsidR="008D238D" w:rsidRPr="00014E26" w:rsidRDefault="008D238D" w:rsidP="0017531B">
            <w:pPr>
              <w:pStyle w:val="TOC1"/>
            </w:pPr>
          </w:p>
        </w:tc>
        <w:tc>
          <w:tcPr>
            <w:tcW w:w="2430" w:type="dxa"/>
          </w:tcPr>
          <w:p w14:paraId="7377CE24" w14:textId="77777777" w:rsidR="008D238D" w:rsidRPr="00014E26" w:rsidRDefault="008D238D" w:rsidP="0017531B">
            <w:pPr>
              <w:pStyle w:val="TOC1"/>
            </w:pPr>
            <w:r w:rsidRPr="00014E26">
              <w:t>Define the CRVS Business Architecture</w:t>
            </w:r>
          </w:p>
        </w:tc>
        <w:tc>
          <w:tcPr>
            <w:tcW w:w="5279" w:type="dxa"/>
          </w:tcPr>
          <w:p w14:paraId="562C40AD" w14:textId="7C8F9BF7" w:rsidR="008D238D" w:rsidRPr="00014E26" w:rsidRDefault="00614513" w:rsidP="0017531B">
            <w:pPr>
              <w:pStyle w:val="TOC1"/>
            </w:pPr>
            <w:r w:rsidRPr="00014E26">
              <w:t>P</w:t>
            </w:r>
            <w:r>
              <w:t>erson in Charge</w:t>
            </w:r>
            <w:r w:rsidRPr="00014E26">
              <w:t xml:space="preserve"> </w:t>
            </w:r>
            <w:r w:rsidR="008D238D" w:rsidRPr="00014E26">
              <w:t>(PIC), MoH, RRS, ICS, RVERA,ESS (System analyst, Business analyst, Solution Architect, CRVS experts), INSA and MoIT</w:t>
            </w:r>
          </w:p>
        </w:tc>
        <w:tc>
          <w:tcPr>
            <w:tcW w:w="2790" w:type="dxa"/>
          </w:tcPr>
          <w:p w14:paraId="7ABA0197" w14:textId="77777777" w:rsidR="008D238D" w:rsidRPr="00014E26" w:rsidRDefault="008D238D" w:rsidP="0017531B">
            <w:pPr>
              <w:pStyle w:val="TOC1"/>
            </w:pPr>
            <w:r w:rsidRPr="00014E26">
              <w:t>CRVS Business Architecture</w:t>
            </w:r>
          </w:p>
          <w:p w14:paraId="4CDBE867" w14:textId="77777777" w:rsidR="008D238D" w:rsidRPr="00014E26" w:rsidRDefault="008D238D" w:rsidP="0017531B">
            <w:pPr>
              <w:pStyle w:val="TOC1"/>
            </w:pPr>
            <w:r w:rsidRPr="00014E26">
              <w:t>Business Process Model Diagrams</w:t>
            </w:r>
          </w:p>
        </w:tc>
      </w:tr>
      <w:tr w:rsidR="008D238D" w:rsidRPr="004C3AEA" w14:paraId="262649B5" w14:textId="77777777" w:rsidTr="00275A05">
        <w:tc>
          <w:tcPr>
            <w:tcW w:w="570" w:type="dxa"/>
            <w:vMerge/>
          </w:tcPr>
          <w:p w14:paraId="73D94EFD" w14:textId="77777777" w:rsidR="008D238D" w:rsidRPr="00014E26" w:rsidRDefault="008D238D" w:rsidP="0017531B">
            <w:pPr>
              <w:pStyle w:val="TOC1"/>
            </w:pPr>
          </w:p>
        </w:tc>
        <w:tc>
          <w:tcPr>
            <w:tcW w:w="1736" w:type="dxa"/>
            <w:vMerge/>
          </w:tcPr>
          <w:p w14:paraId="72B83312" w14:textId="77777777" w:rsidR="008D238D" w:rsidRPr="00014E26" w:rsidRDefault="008D238D" w:rsidP="0017531B">
            <w:pPr>
              <w:pStyle w:val="TOC1"/>
            </w:pPr>
          </w:p>
        </w:tc>
        <w:tc>
          <w:tcPr>
            <w:tcW w:w="2430" w:type="dxa"/>
          </w:tcPr>
          <w:p w14:paraId="1F8C40C9" w14:textId="77777777" w:rsidR="008D238D" w:rsidRPr="00014E26" w:rsidRDefault="008D238D" w:rsidP="0017531B">
            <w:pPr>
              <w:pStyle w:val="TOC1"/>
            </w:pPr>
            <w:r w:rsidRPr="00014E26">
              <w:t>Conduct on As-IS Assessment of the CRVS Landscape</w:t>
            </w:r>
          </w:p>
        </w:tc>
        <w:tc>
          <w:tcPr>
            <w:tcW w:w="5279" w:type="dxa"/>
          </w:tcPr>
          <w:p w14:paraId="629E339D" w14:textId="4CC49F7A" w:rsidR="008D238D" w:rsidRPr="00014E26" w:rsidRDefault="00614513" w:rsidP="0017531B">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6A2EEAA5" w14:textId="77777777" w:rsidR="008D238D" w:rsidRPr="00014E26" w:rsidRDefault="008D238D" w:rsidP="0017531B">
            <w:pPr>
              <w:pStyle w:val="TOC1"/>
            </w:pPr>
            <w:r w:rsidRPr="00014E26">
              <w:t>Annotated  Business Process Flow Diagram and,</w:t>
            </w:r>
          </w:p>
          <w:p w14:paraId="24ECA944" w14:textId="77777777" w:rsidR="008D238D" w:rsidRPr="00014E26" w:rsidRDefault="008D238D" w:rsidP="0017531B">
            <w:pPr>
              <w:pStyle w:val="TOC1"/>
            </w:pPr>
            <w:r w:rsidRPr="00014E26">
              <w:lastRenderedPageBreak/>
              <w:t>Annotated System Architecture Diagram</w:t>
            </w:r>
          </w:p>
        </w:tc>
      </w:tr>
      <w:tr w:rsidR="008D238D" w:rsidRPr="004C3AEA" w14:paraId="0B7CCED3" w14:textId="77777777" w:rsidTr="00275A05">
        <w:tc>
          <w:tcPr>
            <w:tcW w:w="570" w:type="dxa"/>
            <w:vMerge w:val="restart"/>
          </w:tcPr>
          <w:p w14:paraId="25E65A7B" w14:textId="77777777" w:rsidR="008D238D" w:rsidRPr="00014E26" w:rsidRDefault="008D238D" w:rsidP="0017531B">
            <w:pPr>
              <w:pStyle w:val="TOC1"/>
            </w:pPr>
          </w:p>
        </w:tc>
        <w:tc>
          <w:tcPr>
            <w:tcW w:w="1736" w:type="dxa"/>
            <w:vMerge/>
          </w:tcPr>
          <w:p w14:paraId="1129DD3B" w14:textId="77777777" w:rsidR="008D238D" w:rsidRPr="00014E26" w:rsidRDefault="008D238D" w:rsidP="0017531B">
            <w:pPr>
              <w:pStyle w:val="TOC1"/>
            </w:pPr>
          </w:p>
        </w:tc>
        <w:tc>
          <w:tcPr>
            <w:tcW w:w="2430" w:type="dxa"/>
          </w:tcPr>
          <w:p w14:paraId="0E18CAEC" w14:textId="77777777" w:rsidR="008D238D" w:rsidRPr="00014E26" w:rsidRDefault="008D238D" w:rsidP="0017531B">
            <w:pPr>
              <w:pStyle w:val="TOC1"/>
            </w:pPr>
            <w:r w:rsidRPr="00014E26">
              <w:t>Identify CRVS Digitalization Opportunities and Limitations</w:t>
            </w:r>
          </w:p>
        </w:tc>
        <w:tc>
          <w:tcPr>
            <w:tcW w:w="5279" w:type="dxa"/>
          </w:tcPr>
          <w:p w14:paraId="682D72D5" w14:textId="2F9BBCE5" w:rsidR="008D238D" w:rsidRPr="00014E26" w:rsidRDefault="00152A2F" w:rsidP="0017531B">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329B50F0" w14:textId="77777777" w:rsidR="008D238D" w:rsidRPr="00014E26" w:rsidRDefault="008D238D" w:rsidP="0017531B">
            <w:pPr>
              <w:pStyle w:val="TOC1"/>
            </w:pPr>
            <w:r w:rsidRPr="00014E26">
              <w:t>List of CRVS Digitalization opportunities and limitations</w:t>
            </w:r>
          </w:p>
        </w:tc>
      </w:tr>
      <w:tr w:rsidR="008D238D" w:rsidRPr="004C3AEA" w14:paraId="69CB4C65" w14:textId="77777777" w:rsidTr="00275A05">
        <w:tc>
          <w:tcPr>
            <w:tcW w:w="570" w:type="dxa"/>
            <w:vMerge/>
          </w:tcPr>
          <w:p w14:paraId="4E171AA4" w14:textId="77777777" w:rsidR="008D238D" w:rsidRPr="00014E26" w:rsidRDefault="008D238D" w:rsidP="0017531B">
            <w:pPr>
              <w:pStyle w:val="TOC1"/>
            </w:pPr>
          </w:p>
        </w:tc>
        <w:tc>
          <w:tcPr>
            <w:tcW w:w="1736" w:type="dxa"/>
          </w:tcPr>
          <w:p w14:paraId="6765E2F0" w14:textId="77777777" w:rsidR="008D238D" w:rsidRPr="00014E26" w:rsidRDefault="008D238D" w:rsidP="0017531B">
            <w:pPr>
              <w:pStyle w:val="TOC1"/>
            </w:pPr>
          </w:p>
        </w:tc>
        <w:tc>
          <w:tcPr>
            <w:tcW w:w="2430" w:type="dxa"/>
          </w:tcPr>
          <w:p w14:paraId="4ABFF777" w14:textId="77777777" w:rsidR="008D238D" w:rsidRPr="00014E26" w:rsidRDefault="008D238D" w:rsidP="0017531B">
            <w:pPr>
              <w:pStyle w:val="TOC1"/>
            </w:pPr>
            <w:r w:rsidRPr="00014E26">
              <w:t>Conduct a gender analysis</w:t>
            </w:r>
          </w:p>
        </w:tc>
        <w:tc>
          <w:tcPr>
            <w:tcW w:w="5279" w:type="dxa"/>
          </w:tcPr>
          <w:p w14:paraId="418567BF" w14:textId="4069426F" w:rsidR="008D238D" w:rsidRPr="00014E26" w:rsidRDefault="00BC0917" w:rsidP="0017531B">
            <w:pPr>
              <w:pStyle w:val="TOC1"/>
            </w:pPr>
            <w:r>
              <w:t>Female and Child Directorate of ICS, CSA and MoH.</w:t>
            </w:r>
          </w:p>
        </w:tc>
        <w:tc>
          <w:tcPr>
            <w:tcW w:w="2790" w:type="dxa"/>
          </w:tcPr>
          <w:p w14:paraId="35E9EA39" w14:textId="77777777" w:rsidR="008D238D" w:rsidRPr="00014E26" w:rsidRDefault="008D238D" w:rsidP="0017531B">
            <w:pPr>
              <w:pStyle w:val="TOC1"/>
            </w:pPr>
            <w:r w:rsidRPr="00014E26">
              <w:t>Analysis report and a gender action plan</w:t>
            </w:r>
          </w:p>
        </w:tc>
      </w:tr>
      <w:tr w:rsidR="008D238D" w:rsidRPr="004C3AEA" w14:paraId="2D325CEE" w14:textId="77777777" w:rsidTr="00275A05">
        <w:tc>
          <w:tcPr>
            <w:tcW w:w="570" w:type="dxa"/>
            <w:vMerge/>
          </w:tcPr>
          <w:p w14:paraId="373EA7AB" w14:textId="77777777" w:rsidR="008D238D" w:rsidRPr="00014E26" w:rsidRDefault="008D238D" w:rsidP="0017531B">
            <w:pPr>
              <w:pStyle w:val="TOC1"/>
            </w:pPr>
          </w:p>
        </w:tc>
        <w:tc>
          <w:tcPr>
            <w:tcW w:w="1736" w:type="dxa"/>
            <w:vMerge w:val="restart"/>
          </w:tcPr>
          <w:p w14:paraId="79B310F3" w14:textId="77777777" w:rsidR="008D238D" w:rsidRPr="00014E26" w:rsidRDefault="008D238D" w:rsidP="0017531B">
            <w:pPr>
              <w:pStyle w:val="TOC1"/>
            </w:pPr>
          </w:p>
        </w:tc>
        <w:tc>
          <w:tcPr>
            <w:tcW w:w="2430" w:type="dxa"/>
          </w:tcPr>
          <w:p w14:paraId="659E4591" w14:textId="77777777" w:rsidR="008D238D" w:rsidRPr="00014E26" w:rsidRDefault="008D238D" w:rsidP="0017531B">
            <w:pPr>
              <w:pStyle w:val="TOC1"/>
            </w:pPr>
            <w:r w:rsidRPr="00014E26">
              <w:t xml:space="preserve">Document the Target CRVS process </w:t>
            </w:r>
          </w:p>
        </w:tc>
        <w:tc>
          <w:tcPr>
            <w:tcW w:w="5279" w:type="dxa"/>
          </w:tcPr>
          <w:p w14:paraId="03DFBF4B" w14:textId="4A24BB75" w:rsidR="008D238D" w:rsidRPr="00014E26" w:rsidRDefault="00152A2F" w:rsidP="0017531B">
            <w:pPr>
              <w:pStyle w:val="TOC1"/>
            </w:pPr>
            <w:r w:rsidRPr="00014E26">
              <w:t>P</w:t>
            </w:r>
            <w:r>
              <w:t>erson in Charge</w:t>
            </w:r>
            <w:r w:rsidRPr="00014E26">
              <w:t xml:space="preserve"> </w:t>
            </w:r>
            <w:r w:rsidR="008D238D" w:rsidRPr="00014E26">
              <w:t>(PIC), MoH, RRS, ICS, RVERA,ESS (System analyst, Business analyst, Solution Architect, CRVS experts) , INSA and MoIT</w:t>
            </w:r>
          </w:p>
        </w:tc>
        <w:tc>
          <w:tcPr>
            <w:tcW w:w="2790" w:type="dxa"/>
          </w:tcPr>
          <w:p w14:paraId="39BA5E23" w14:textId="77777777" w:rsidR="008D238D" w:rsidRPr="00014E26" w:rsidRDefault="008D238D" w:rsidP="0017531B">
            <w:pPr>
              <w:pStyle w:val="TOC1"/>
            </w:pPr>
            <w:r w:rsidRPr="00014E26">
              <w:t>Target CRVS Process</w:t>
            </w:r>
          </w:p>
          <w:p w14:paraId="3DBA3FE7" w14:textId="77777777" w:rsidR="008D238D" w:rsidRPr="00014E26" w:rsidRDefault="008D238D" w:rsidP="0017531B">
            <w:pPr>
              <w:pStyle w:val="TOC1"/>
            </w:pPr>
            <w:r w:rsidRPr="00014E26">
              <w:t>System use cases</w:t>
            </w:r>
          </w:p>
        </w:tc>
      </w:tr>
      <w:tr w:rsidR="008D238D" w:rsidRPr="004C3AEA" w14:paraId="09628B3A" w14:textId="77777777" w:rsidTr="00275A05">
        <w:tc>
          <w:tcPr>
            <w:tcW w:w="570" w:type="dxa"/>
            <w:vMerge/>
          </w:tcPr>
          <w:p w14:paraId="0023F267" w14:textId="77777777" w:rsidR="008D238D" w:rsidRPr="00014E26" w:rsidRDefault="008D238D" w:rsidP="0017531B">
            <w:pPr>
              <w:pStyle w:val="TOC1"/>
            </w:pPr>
          </w:p>
        </w:tc>
        <w:tc>
          <w:tcPr>
            <w:tcW w:w="1736" w:type="dxa"/>
            <w:vMerge/>
          </w:tcPr>
          <w:p w14:paraId="7E170805" w14:textId="77777777" w:rsidR="008D238D" w:rsidRPr="00014E26" w:rsidRDefault="008D238D" w:rsidP="0017531B">
            <w:pPr>
              <w:pStyle w:val="TOC1"/>
            </w:pPr>
          </w:p>
        </w:tc>
        <w:tc>
          <w:tcPr>
            <w:tcW w:w="2430" w:type="dxa"/>
          </w:tcPr>
          <w:p w14:paraId="549BA745" w14:textId="77777777" w:rsidR="008D238D" w:rsidRPr="00014E26" w:rsidRDefault="008D238D" w:rsidP="0017531B">
            <w:pPr>
              <w:pStyle w:val="TOC1"/>
            </w:pPr>
            <w:r w:rsidRPr="00014E26">
              <w:t xml:space="preserve">Re-define the CRVS Information Requirements (by also taking in consideration information from the gender analysis). </w:t>
            </w:r>
          </w:p>
        </w:tc>
        <w:tc>
          <w:tcPr>
            <w:tcW w:w="5279" w:type="dxa"/>
          </w:tcPr>
          <w:p w14:paraId="726CE93D" w14:textId="2F801E43" w:rsidR="008D238D" w:rsidRPr="00014E26" w:rsidRDefault="00152A2F" w:rsidP="0017531B">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573CCDEF" w14:textId="77777777" w:rsidR="008D238D" w:rsidRPr="00014E26" w:rsidRDefault="008D238D" w:rsidP="0017531B">
            <w:pPr>
              <w:pStyle w:val="TOC1"/>
            </w:pPr>
            <w:r w:rsidRPr="00014E26">
              <w:t>Target Entity-Relationship Diagram</w:t>
            </w:r>
          </w:p>
          <w:p w14:paraId="52B51E91" w14:textId="77777777" w:rsidR="008D238D" w:rsidRPr="00014E26" w:rsidRDefault="008D238D" w:rsidP="0017531B">
            <w:pPr>
              <w:pStyle w:val="TOC1"/>
            </w:pPr>
            <w:r w:rsidRPr="00014E26">
              <w:t>Target Data Dictionary</w:t>
            </w:r>
          </w:p>
        </w:tc>
      </w:tr>
      <w:tr w:rsidR="008D238D" w:rsidRPr="004C3AEA" w14:paraId="15ECEB58" w14:textId="77777777" w:rsidTr="00275A05">
        <w:tc>
          <w:tcPr>
            <w:tcW w:w="570" w:type="dxa"/>
            <w:vMerge/>
          </w:tcPr>
          <w:p w14:paraId="2483EECA" w14:textId="77777777" w:rsidR="008D238D" w:rsidRPr="00014E26" w:rsidRDefault="008D238D" w:rsidP="0017531B">
            <w:pPr>
              <w:pStyle w:val="TOC1"/>
            </w:pPr>
          </w:p>
        </w:tc>
        <w:tc>
          <w:tcPr>
            <w:tcW w:w="1736" w:type="dxa"/>
            <w:vMerge/>
          </w:tcPr>
          <w:p w14:paraId="746C7021" w14:textId="77777777" w:rsidR="008D238D" w:rsidRPr="00014E26" w:rsidRDefault="008D238D" w:rsidP="0017531B">
            <w:pPr>
              <w:pStyle w:val="TOC1"/>
            </w:pPr>
          </w:p>
        </w:tc>
        <w:tc>
          <w:tcPr>
            <w:tcW w:w="2430" w:type="dxa"/>
          </w:tcPr>
          <w:p w14:paraId="7F169D64" w14:textId="77777777" w:rsidR="008D238D" w:rsidRPr="00014E26" w:rsidRDefault="008D238D" w:rsidP="0017531B">
            <w:pPr>
              <w:pStyle w:val="TOC1"/>
            </w:pPr>
            <w:r w:rsidRPr="00014E26">
              <w:t xml:space="preserve">Define Target System Architecture </w:t>
            </w:r>
          </w:p>
        </w:tc>
        <w:tc>
          <w:tcPr>
            <w:tcW w:w="5279" w:type="dxa"/>
          </w:tcPr>
          <w:p w14:paraId="21A10BD4" w14:textId="6CCB5DC6" w:rsidR="008D238D" w:rsidRPr="00014E26" w:rsidRDefault="00B34CB5" w:rsidP="0017531B">
            <w:pPr>
              <w:pStyle w:val="TOC1"/>
            </w:pPr>
            <w:r w:rsidRPr="00014E26">
              <w:t>P</w:t>
            </w:r>
            <w:r>
              <w:t>erson in Charge</w:t>
            </w:r>
            <w:r w:rsidRPr="00014E26">
              <w:t xml:space="preserve"> </w:t>
            </w:r>
            <w:r w:rsidR="008D238D" w:rsidRPr="00014E26">
              <w:t>(PIC), MoH, RRS, ICS, RVERA,ESS (System analyst, Business analyst, Solution Architect, CRVS experts) , INSA and MoIT</w:t>
            </w:r>
          </w:p>
        </w:tc>
        <w:tc>
          <w:tcPr>
            <w:tcW w:w="2790" w:type="dxa"/>
          </w:tcPr>
          <w:p w14:paraId="3A4F794A" w14:textId="77777777" w:rsidR="008D238D" w:rsidRPr="00014E26" w:rsidRDefault="008D238D" w:rsidP="0017531B">
            <w:pPr>
              <w:pStyle w:val="TOC1"/>
            </w:pPr>
            <w:r w:rsidRPr="00014E26">
              <w:t>Target System Architecture Diagram</w:t>
            </w:r>
          </w:p>
        </w:tc>
      </w:tr>
      <w:tr w:rsidR="008D238D" w:rsidRPr="004C3AEA" w14:paraId="0163A89D" w14:textId="77777777" w:rsidTr="00275A05">
        <w:tc>
          <w:tcPr>
            <w:tcW w:w="570" w:type="dxa"/>
            <w:vMerge/>
          </w:tcPr>
          <w:p w14:paraId="3D0D522E" w14:textId="77777777" w:rsidR="008D238D" w:rsidRPr="00014E26" w:rsidRDefault="008D238D" w:rsidP="0017531B">
            <w:pPr>
              <w:pStyle w:val="TOC1"/>
            </w:pPr>
          </w:p>
        </w:tc>
        <w:tc>
          <w:tcPr>
            <w:tcW w:w="1736" w:type="dxa"/>
            <w:vMerge/>
          </w:tcPr>
          <w:p w14:paraId="431685ED" w14:textId="77777777" w:rsidR="008D238D" w:rsidRPr="00014E26" w:rsidRDefault="008D238D" w:rsidP="0017531B">
            <w:pPr>
              <w:pStyle w:val="TOC1"/>
            </w:pPr>
          </w:p>
        </w:tc>
        <w:tc>
          <w:tcPr>
            <w:tcW w:w="2430" w:type="dxa"/>
          </w:tcPr>
          <w:p w14:paraId="521CBF6C" w14:textId="77777777" w:rsidR="008D238D" w:rsidRPr="00014E26" w:rsidRDefault="008D238D" w:rsidP="0017531B">
            <w:pPr>
              <w:pStyle w:val="TOC1"/>
            </w:pPr>
            <w:r w:rsidRPr="00014E26">
              <w:t>Define System requirements</w:t>
            </w:r>
          </w:p>
        </w:tc>
        <w:tc>
          <w:tcPr>
            <w:tcW w:w="5279" w:type="dxa"/>
          </w:tcPr>
          <w:p w14:paraId="33E86269" w14:textId="3B4540C5" w:rsidR="008D238D" w:rsidRPr="00014E26" w:rsidRDefault="00B34CB5" w:rsidP="0017531B">
            <w:pPr>
              <w:pStyle w:val="TOC1"/>
            </w:pPr>
            <w:r w:rsidRPr="00014E26">
              <w:t>P</w:t>
            </w:r>
            <w:r>
              <w:t>erson in Charge</w:t>
            </w:r>
            <w:r w:rsidRPr="00014E26">
              <w:t xml:space="preserve"> </w:t>
            </w:r>
            <w:r w:rsidR="008D238D" w:rsidRPr="00014E26">
              <w:t>(PIC), MoH, RRS, ICS, RVERA,ESS (System analyst, Business analyst, Solution Architect, CRVS experts) , INSA and MoIT</w:t>
            </w:r>
          </w:p>
        </w:tc>
        <w:tc>
          <w:tcPr>
            <w:tcW w:w="2790" w:type="dxa"/>
          </w:tcPr>
          <w:p w14:paraId="75141741" w14:textId="77777777" w:rsidR="008D238D" w:rsidRPr="00014E26" w:rsidRDefault="008D238D" w:rsidP="0017531B">
            <w:pPr>
              <w:pStyle w:val="TOC1"/>
            </w:pPr>
            <w:r w:rsidRPr="00014E26">
              <w:t>Re-define CRVS digitalization implementation road map</w:t>
            </w:r>
          </w:p>
          <w:p w14:paraId="1ECD12E6" w14:textId="77777777" w:rsidR="008D238D" w:rsidRPr="00014E26" w:rsidRDefault="008D238D" w:rsidP="0017531B">
            <w:pPr>
              <w:pStyle w:val="TOC1"/>
            </w:pPr>
            <w:r w:rsidRPr="00014E26">
              <w:t>Functional and non-functional requirements, and</w:t>
            </w:r>
          </w:p>
          <w:p w14:paraId="3C5AC5D1" w14:textId="77777777" w:rsidR="008D238D" w:rsidRPr="00014E26" w:rsidRDefault="008D238D" w:rsidP="0017531B">
            <w:pPr>
              <w:pStyle w:val="TOC1"/>
            </w:pPr>
            <w:r w:rsidRPr="00014E26">
              <w:t>Change Control Process</w:t>
            </w:r>
          </w:p>
        </w:tc>
      </w:tr>
      <w:tr w:rsidR="008D238D" w:rsidRPr="004C3AEA" w14:paraId="1B0728A1" w14:textId="77777777" w:rsidTr="00275A05">
        <w:tc>
          <w:tcPr>
            <w:tcW w:w="570" w:type="dxa"/>
            <w:vMerge w:val="restart"/>
          </w:tcPr>
          <w:p w14:paraId="67483FA9" w14:textId="77777777" w:rsidR="008D238D" w:rsidRPr="00014E26" w:rsidRDefault="008D238D" w:rsidP="0017531B">
            <w:pPr>
              <w:pStyle w:val="TOC1"/>
            </w:pPr>
            <w:r w:rsidRPr="00014E26">
              <w:t>3</w:t>
            </w:r>
          </w:p>
        </w:tc>
        <w:tc>
          <w:tcPr>
            <w:tcW w:w="1736" w:type="dxa"/>
            <w:vMerge w:val="restart"/>
          </w:tcPr>
          <w:p w14:paraId="59BF322D" w14:textId="77777777" w:rsidR="008D238D" w:rsidRPr="00014E26" w:rsidRDefault="008D238D" w:rsidP="0017531B">
            <w:pPr>
              <w:pStyle w:val="TOC1"/>
            </w:pPr>
            <w:r w:rsidRPr="00014E26">
              <w:t>Implementation Planning</w:t>
            </w:r>
          </w:p>
        </w:tc>
        <w:tc>
          <w:tcPr>
            <w:tcW w:w="2430" w:type="dxa"/>
          </w:tcPr>
          <w:p w14:paraId="16F4D05A" w14:textId="77777777" w:rsidR="008D238D" w:rsidRPr="00014E26" w:rsidRDefault="008D238D" w:rsidP="0017531B">
            <w:pPr>
              <w:pStyle w:val="TOC1"/>
            </w:pPr>
            <w:r w:rsidRPr="00014E26">
              <w:t>Document the CRVS Digitalization Implementation Plan</w:t>
            </w:r>
          </w:p>
        </w:tc>
        <w:tc>
          <w:tcPr>
            <w:tcW w:w="5279" w:type="dxa"/>
          </w:tcPr>
          <w:p w14:paraId="48E9C4AB" w14:textId="2B9F6CFC" w:rsidR="008D238D" w:rsidRPr="00014E26" w:rsidRDefault="008D238D" w:rsidP="0017531B">
            <w:pPr>
              <w:pStyle w:val="TOC1"/>
            </w:pPr>
            <w:r w:rsidRPr="00014E26">
              <w:t>Project Mana</w:t>
            </w:r>
            <w:r w:rsidR="00B34CB5" w:rsidRPr="00014E26">
              <w:t xml:space="preserve"> P</w:t>
            </w:r>
            <w:r w:rsidR="00B34CB5">
              <w:t>erson in Charge</w:t>
            </w:r>
            <w:r w:rsidR="00B34CB5" w:rsidRPr="00014E26">
              <w:t xml:space="preserve"> </w:t>
            </w:r>
            <w:r w:rsidRPr="00014E26">
              <w:t>ger (PIC), MoH, RRS, ICS, RVERA,ESS (System analyst, Business analyst, Solution Architect, CRVS experts) , INSA and MoIT</w:t>
            </w:r>
          </w:p>
        </w:tc>
        <w:tc>
          <w:tcPr>
            <w:tcW w:w="2790" w:type="dxa"/>
          </w:tcPr>
          <w:p w14:paraId="4B2AA1E5" w14:textId="77777777" w:rsidR="008D238D" w:rsidRPr="00014E26" w:rsidRDefault="008D238D" w:rsidP="0017531B">
            <w:pPr>
              <w:pStyle w:val="TOC1"/>
            </w:pPr>
            <w:r w:rsidRPr="00014E26">
              <w:t>CRVS digitalization Implementation Plan</w:t>
            </w:r>
          </w:p>
          <w:p w14:paraId="3D91BCDC" w14:textId="77777777" w:rsidR="008D238D" w:rsidRPr="00014E26" w:rsidRDefault="008D238D" w:rsidP="0017531B">
            <w:pPr>
              <w:pStyle w:val="TOC1"/>
            </w:pPr>
            <w:r w:rsidRPr="00014E26">
              <w:t xml:space="preserve">Updated and Approved Project Initiation Document. </w:t>
            </w:r>
          </w:p>
        </w:tc>
      </w:tr>
      <w:tr w:rsidR="008D238D" w:rsidRPr="004C3AEA" w14:paraId="486F52F7" w14:textId="77777777" w:rsidTr="00275A05">
        <w:tc>
          <w:tcPr>
            <w:tcW w:w="570" w:type="dxa"/>
            <w:vMerge/>
          </w:tcPr>
          <w:p w14:paraId="7CAE60C2" w14:textId="77777777" w:rsidR="008D238D" w:rsidRPr="00014E26" w:rsidRDefault="008D238D" w:rsidP="0017531B">
            <w:pPr>
              <w:pStyle w:val="TOC1"/>
            </w:pPr>
          </w:p>
        </w:tc>
        <w:tc>
          <w:tcPr>
            <w:tcW w:w="1736" w:type="dxa"/>
            <w:vMerge/>
          </w:tcPr>
          <w:p w14:paraId="48C2DC20" w14:textId="77777777" w:rsidR="008D238D" w:rsidRPr="00014E26" w:rsidRDefault="008D238D" w:rsidP="0017531B">
            <w:pPr>
              <w:pStyle w:val="TOC1"/>
            </w:pPr>
          </w:p>
        </w:tc>
        <w:tc>
          <w:tcPr>
            <w:tcW w:w="2430" w:type="dxa"/>
          </w:tcPr>
          <w:p w14:paraId="768395F5" w14:textId="77777777" w:rsidR="008D238D" w:rsidRPr="00014E26" w:rsidRDefault="008D238D" w:rsidP="0017531B">
            <w:pPr>
              <w:pStyle w:val="TOC1"/>
            </w:pPr>
            <w:r w:rsidRPr="00014E26">
              <w:t>Procure the Digital CRVS System</w:t>
            </w:r>
          </w:p>
        </w:tc>
        <w:tc>
          <w:tcPr>
            <w:tcW w:w="5279" w:type="dxa"/>
          </w:tcPr>
          <w:p w14:paraId="311CCC25" w14:textId="64B24FAE" w:rsidR="008D238D" w:rsidRPr="00014E26" w:rsidRDefault="009D415D" w:rsidP="0017531B">
            <w:pPr>
              <w:pStyle w:val="TOC1"/>
            </w:pPr>
            <w:r w:rsidRPr="00014E26">
              <w:t>P</w:t>
            </w:r>
            <w:r>
              <w:t>erson in Charge</w:t>
            </w:r>
            <w:r w:rsidRPr="00014E26">
              <w:t xml:space="preserve"> </w:t>
            </w:r>
            <w:r w:rsidR="008D238D" w:rsidRPr="00014E26">
              <w:t>(PIC), MoH, RRS, ICS, RVERA,ESS (System analyst, Business analyst, Solution Architect, CRVS experts) , INSA, MoIT and Donor representative</w:t>
            </w:r>
          </w:p>
        </w:tc>
        <w:tc>
          <w:tcPr>
            <w:tcW w:w="2790" w:type="dxa"/>
          </w:tcPr>
          <w:p w14:paraId="38D06FE6" w14:textId="77777777" w:rsidR="008D238D" w:rsidRPr="00014E26" w:rsidRDefault="008D238D" w:rsidP="0017531B">
            <w:pPr>
              <w:pStyle w:val="TOC1"/>
            </w:pPr>
            <w:r w:rsidRPr="00014E26">
              <w:t>RFP for digital CRVS  System,</w:t>
            </w:r>
          </w:p>
          <w:p w14:paraId="2F6196D5" w14:textId="77777777" w:rsidR="008D238D" w:rsidRPr="00014E26" w:rsidRDefault="008D238D" w:rsidP="0017531B">
            <w:pPr>
              <w:pStyle w:val="TOC1"/>
            </w:pPr>
            <w:r w:rsidRPr="00014E26">
              <w:t>Tender Floating,</w:t>
            </w:r>
          </w:p>
          <w:p w14:paraId="4DE43FC5" w14:textId="77777777" w:rsidR="008D238D" w:rsidRPr="00014E26" w:rsidRDefault="008D238D" w:rsidP="0017531B">
            <w:pPr>
              <w:pStyle w:val="TOC1"/>
            </w:pPr>
            <w:r w:rsidRPr="00014E26">
              <w:t>Evaluation the winner company</w:t>
            </w:r>
          </w:p>
        </w:tc>
      </w:tr>
      <w:tr w:rsidR="008D238D" w:rsidRPr="004C3AEA" w14:paraId="4C2F86F1" w14:textId="77777777" w:rsidTr="00275A05">
        <w:tc>
          <w:tcPr>
            <w:tcW w:w="570" w:type="dxa"/>
            <w:vMerge/>
          </w:tcPr>
          <w:p w14:paraId="71CEA4DF" w14:textId="77777777" w:rsidR="008D238D" w:rsidRPr="00014E26" w:rsidRDefault="008D238D" w:rsidP="0017531B">
            <w:pPr>
              <w:pStyle w:val="TOC1"/>
            </w:pPr>
          </w:p>
        </w:tc>
        <w:tc>
          <w:tcPr>
            <w:tcW w:w="1736" w:type="dxa"/>
            <w:vMerge/>
          </w:tcPr>
          <w:p w14:paraId="1F97E25E" w14:textId="77777777" w:rsidR="008D238D" w:rsidRPr="00014E26" w:rsidRDefault="008D238D" w:rsidP="0017531B">
            <w:pPr>
              <w:pStyle w:val="TOC1"/>
            </w:pPr>
          </w:p>
        </w:tc>
        <w:tc>
          <w:tcPr>
            <w:tcW w:w="2430" w:type="dxa"/>
          </w:tcPr>
          <w:p w14:paraId="20D40498" w14:textId="77777777" w:rsidR="008D238D" w:rsidRPr="00014E26" w:rsidRDefault="008D238D" w:rsidP="0017531B">
            <w:pPr>
              <w:pStyle w:val="TOC1"/>
            </w:pPr>
            <w:r w:rsidRPr="00014E26">
              <w:t>Follow up CRVS software Development and other Procurements</w:t>
            </w:r>
          </w:p>
        </w:tc>
        <w:tc>
          <w:tcPr>
            <w:tcW w:w="5279" w:type="dxa"/>
          </w:tcPr>
          <w:p w14:paraId="00C109E6" w14:textId="0E6AB935" w:rsidR="008D238D" w:rsidRPr="00014E26" w:rsidRDefault="009D415D" w:rsidP="0017531B">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08A56565" w14:textId="77777777" w:rsidR="008D238D" w:rsidRPr="00014E26" w:rsidRDefault="008D238D" w:rsidP="0017531B">
            <w:pPr>
              <w:pStyle w:val="TOC1"/>
            </w:pPr>
            <w:r w:rsidRPr="00014E26">
              <w:t>Report on the development Process</w:t>
            </w:r>
          </w:p>
        </w:tc>
      </w:tr>
      <w:tr w:rsidR="008D238D" w:rsidRPr="004C3AEA" w14:paraId="4D01DB7A" w14:textId="77777777" w:rsidTr="00275A05">
        <w:tc>
          <w:tcPr>
            <w:tcW w:w="570" w:type="dxa"/>
            <w:vMerge/>
          </w:tcPr>
          <w:p w14:paraId="5658BA2E" w14:textId="77777777" w:rsidR="008D238D" w:rsidRPr="00014E26" w:rsidRDefault="008D238D" w:rsidP="0017531B">
            <w:pPr>
              <w:pStyle w:val="TOC1"/>
            </w:pPr>
          </w:p>
        </w:tc>
        <w:tc>
          <w:tcPr>
            <w:tcW w:w="1736" w:type="dxa"/>
            <w:vMerge/>
          </w:tcPr>
          <w:p w14:paraId="24EB6B27" w14:textId="77777777" w:rsidR="008D238D" w:rsidRPr="00014E26" w:rsidRDefault="008D238D" w:rsidP="0017531B">
            <w:pPr>
              <w:pStyle w:val="TOC1"/>
            </w:pPr>
          </w:p>
        </w:tc>
        <w:tc>
          <w:tcPr>
            <w:tcW w:w="2430" w:type="dxa"/>
          </w:tcPr>
          <w:p w14:paraId="767A74FB" w14:textId="77777777" w:rsidR="008D238D" w:rsidRPr="00014E26" w:rsidRDefault="008D238D" w:rsidP="0017531B">
            <w:pPr>
              <w:pStyle w:val="TOC1"/>
            </w:pPr>
            <w:r w:rsidRPr="00014E26">
              <w:t>Define The Change Management Approach and Plan</w:t>
            </w:r>
          </w:p>
        </w:tc>
        <w:tc>
          <w:tcPr>
            <w:tcW w:w="5279" w:type="dxa"/>
          </w:tcPr>
          <w:p w14:paraId="52E6BBC4" w14:textId="3772CB6E" w:rsidR="008D238D" w:rsidRPr="00014E26" w:rsidRDefault="009D415D" w:rsidP="0017531B">
            <w:pPr>
              <w:pStyle w:val="TOC1"/>
            </w:pPr>
            <w:r w:rsidRPr="00014E26">
              <w:t>P</w:t>
            </w:r>
            <w:r>
              <w:t>erson in Charge</w:t>
            </w:r>
            <w:r w:rsidRPr="00014E26">
              <w:t xml:space="preserve"> </w:t>
            </w:r>
            <w:r w:rsidR="008D238D" w:rsidRPr="00014E26">
              <w:t>(PIC), MoH, RRS, ICS, RVERA, ESS (System analyst, Business analyst, Solution Architect, CRVS experts) , INSA, MoIT and ICS procurement Directorate</w:t>
            </w:r>
          </w:p>
        </w:tc>
        <w:tc>
          <w:tcPr>
            <w:tcW w:w="2790" w:type="dxa"/>
          </w:tcPr>
          <w:p w14:paraId="78BE2E55" w14:textId="77777777" w:rsidR="008D238D" w:rsidRPr="00014E26" w:rsidRDefault="008D238D" w:rsidP="0017531B">
            <w:pPr>
              <w:pStyle w:val="TOC1"/>
            </w:pPr>
            <w:r w:rsidRPr="00014E26">
              <w:t>Change Management Plan</w:t>
            </w:r>
          </w:p>
          <w:p w14:paraId="330474CE" w14:textId="77777777" w:rsidR="008D238D" w:rsidRPr="00014E26" w:rsidRDefault="008D238D" w:rsidP="0017531B">
            <w:pPr>
              <w:pStyle w:val="TOC1"/>
            </w:pPr>
            <w:r w:rsidRPr="00014E26">
              <w:t>Communication Plan</w:t>
            </w:r>
          </w:p>
        </w:tc>
      </w:tr>
      <w:tr w:rsidR="008D238D" w:rsidRPr="004C3AEA" w14:paraId="18BB9B92" w14:textId="77777777" w:rsidTr="00275A05">
        <w:tc>
          <w:tcPr>
            <w:tcW w:w="570" w:type="dxa"/>
            <w:vMerge/>
          </w:tcPr>
          <w:p w14:paraId="5B4DAC96" w14:textId="77777777" w:rsidR="008D238D" w:rsidRPr="00014E26" w:rsidRDefault="008D238D" w:rsidP="0017531B">
            <w:pPr>
              <w:pStyle w:val="TOC1"/>
            </w:pPr>
          </w:p>
        </w:tc>
        <w:tc>
          <w:tcPr>
            <w:tcW w:w="1736" w:type="dxa"/>
            <w:vMerge/>
          </w:tcPr>
          <w:p w14:paraId="4DE2EB74" w14:textId="77777777" w:rsidR="008D238D" w:rsidRPr="00014E26" w:rsidRDefault="008D238D" w:rsidP="0017531B">
            <w:pPr>
              <w:pStyle w:val="TOC1"/>
            </w:pPr>
          </w:p>
        </w:tc>
        <w:tc>
          <w:tcPr>
            <w:tcW w:w="2430" w:type="dxa"/>
          </w:tcPr>
          <w:p w14:paraId="156FAFBD" w14:textId="77777777" w:rsidR="008D238D" w:rsidRPr="00014E26" w:rsidRDefault="008D238D" w:rsidP="0017531B">
            <w:pPr>
              <w:pStyle w:val="TOC1"/>
            </w:pPr>
            <w:r w:rsidRPr="00014E26">
              <w:t>Define deployment approach and plan</w:t>
            </w:r>
          </w:p>
        </w:tc>
        <w:tc>
          <w:tcPr>
            <w:tcW w:w="5279" w:type="dxa"/>
          </w:tcPr>
          <w:p w14:paraId="78B59D07" w14:textId="38DF1AF1" w:rsidR="008D238D" w:rsidRPr="00014E26" w:rsidRDefault="006D0CE8" w:rsidP="0017531B">
            <w:pPr>
              <w:pStyle w:val="TOC1"/>
            </w:pPr>
            <w:r w:rsidRPr="00014E26">
              <w:t>P</w:t>
            </w:r>
            <w:r>
              <w:t>erson in Charge</w:t>
            </w:r>
            <w:r w:rsidRPr="00014E26">
              <w:t xml:space="preserve"> </w:t>
            </w:r>
            <w:r w:rsidR="008D238D" w:rsidRPr="00014E26">
              <w:t>(PIC), MoH, RRS, ICS, RVERA,ESS (System Admin and Operational Support teams) , INSA and MoIT</w:t>
            </w:r>
          </w:p>
        </w:tc>
        <w:tc>
          <w:tcPr>
            <w:tcW w:w="2790" w:type="dxa"/>
          </w:tcPr>
          <w:p w14:paraId="6A561EA9" w14:textId="77777777" w:rsidR="008D238D" w:rsidRPr="00014E26" w:rsidRDefault="008D238D" w:rsidP="0017531B">
            <w:pPr>
              <w:pStyle w:val="TOC1"/>
            </w:pPr>
            <w:r w:rsidRPr="00014E26">
              <w:t>Deployment Approach</w:t>
            </w:r>
          </w:p>
          <w:p w14:paraId="04E322D3" w14:textId="77777777" w:rsidR="008D238D" w:rsidRPr="00014E26" w:rsidRDefault="008D238D" w:rsidP="0017531B">
            <w:pPr>
              <w:pStyle w:val="TOC1"/>
            </w:pPr>
            <w:r w:rsidRPr="00014E26">
              <w:t>Deployment Plan</w:t>
            </w:r>
          </w:p>
        </w:tc>
      </w:tr>
      <w:tr w:rsidR="008D238D" w:rsidRPr="004C3AEA" w14:paraId="5BDDAB7A" w14:textId="77777777" w:rsidTr="00275A05">
        <w:tc>
          <w:tcPr>
            <w:tcW w:w="570" w:type="dxa"/>
            <w:vMerge w:val="restart"/>
          </w:tcPr>
          <w:p w14:paraId="704BFC3D" w14:textId="77777777" w:rsidR="008D238D" w:rsidRPr="00014E26" w:rsidRDefault="008D238D" w:rsidP="0017531B">
            <w:pPr>
              <w:pStyle w:val="TOC1"/>
            </w:pPr>
          </w:p>
        </w:tc>
        <w:tc>
          <w:tcPr>
            <w:tcW w:w="1736" w:type="dxa"/>
            <w:vMerge/>
          </w:tcPr>
          <w:p w14:paraId="2E18A5F3" w14:textId="77777777" w:rsidR="008D238D" w:rsidRPr="00014E26" w:rsidRDefault="008D238D" w:rsidP="0017531B">
            <w:pPr>
              <w:pStyle w:val="TOC1"/>
            </w:pPr>
          </w:p>
        </w:tc>
        <w:tc>
          <w:tcPr>
            <w:tcW w:w="2430" w:type="dxa"/>
          </w:tcPr>
          <w:p w14:paraId="02A32370" w14:textId="77777777" w:rsidR="008D238D" w:rsidRPr="00014E26" w:rsidRDefault="008D238D" w:rsidP="0017531B">
            <w:pPr>
              <w:pStyle w:val="TOC1"/>
            </w:pPr>
            <w:r w:rsidRPr="00014E26">
              <w:t>Define The Training Approach and Plan</w:t>
            </w:r>
          </w:p>
        </w:tc>
        <w:tc>
          <w:tcPr>
            <w:tcW w:w="5279" w:type="dxa"/>
          </w:tcPr>
          <w:p w14:paraId="47933017" w14:textId="0CE47670" w:rsidR="008D238D" w:rsidRPr="00014E26" w:rsidRDefault="00EE44E2" w:rsidP="0017531B">
            <w:pPr>
              <w:pStyle w:val="TOC1"/>
            </w:pPr>
            <w:r w:rsidRPr="00014E26">
              <w:t>P</w:t>
            </w:r>
            <w:r>
              <w:t>erson in Charge</w:t>
            </w:r>
            <w:r w:rsidRPr="00014E26">
              <w:t xml:space="preserve"> </w:t>
            </w:r>
            <w:r>
              <w:t>(</w:t>
            </w:r>
            <w:r w:rsidR="008D238D" w:rsidRPr="00014E26">
              <w:t xml:space="preserve">PIC), MoH, RRS, ICS, RVERA,ESS (Operational Support team and Training Directorate) , </w:t>
            </w:r>
          </w:p>
        </w:tc>
        <w:tc>
          <w:tcPr>
            <w:tcW w:w="2790" w:type="dxa"/>
          </w:tcPr>
          <w:p w14:paraId="74A8C93B" w14:textId="77777777" w:rsidR="008D238D" w:rsidRPr="00014E26" w:rsidRDefault="008D238D" w:rsidP="0017531B">
            <w:pPr>
              <w:pStyle w:val="TOC1"/>
            </w:pPr>
            <w:r w:rsidRPr="00014E26">
              <w:t>Training Approach</w:t>
            </w:r>
          </w:p>
          <w:p w14:paraId="0A3CDC57" w14:textId="77777777" w:rsidR="008D238D" w:rsidRPr="00014E26" w:rsidRDefault="008D238D" w:rsidP="0017531B">
            <w:pPr>
              <w:pStyle w:val="TOC1"/>
            </w:pPr>
            <w:r w:rsidRPr="00014E26">
              <w:t>Training Plan</w:t>
            </w:r>
          </w:p>
        </w:tc>
      </w:tr>
      <w:tr w:rsidR="008D238D" w:rsidRPr="004C3AEA" w14:paraId="50255508" w14:textId="77777777" w:rsidTr="00275A05">
        <w:tc>
          <w:tcPr>
            <w:tcW w:w="570" w:type="dxa"/>
            <w:vMerge/>
          </w:tcPr>
          <w:p w14:paraId="62085829" w14:textId="77777777" w:rsidR="008D238D" w:rsidRPr="00014E26" w:rsidRDefault="008D238D" w:rsidP="0017531B">
            <w:pPr>
              <w:pStyle w:val="TOC1"/>
            </w:pPr>
          </w:p>
        </w:tc>
        <w:tc>
          <w:tcPr>
            <w:tcW w:w="1736" w:type="dxa"/>
            <w:vMerge w:val="restart"/>
          </w:tcPr>
          <w:p w14:paraId="752B0BDC" w14:textId="77777777" w:rsidR="008D238D" w:rsidRPr="00014E26" w:rsidRDefault="008D238D" w:rsidP="0017531B">
            <w:pPr>
              <w:pStyle w:val="TOC1"/>
            </w:pPr>
          </w:p>
        </w:tc>
        <w:tc>
          <w:tcPr>
            <w:tcW w:w="2430" w:type="dxa"/>
          </w:tcPr>
          <w:p w14:paraId="0F72F781" w14:textId="77777777" w:rsidR="008D238D" w:rsidRPr="00014E26" w:rsidRDefault="008D238D" w:rsidP="0017531B">
            <w:pPr>
              <w:pStyle w:val="TOC1"/>
            </w:pPr>
            <w:r w:rsidRPr="00014E26">
              <w:t>Define the Testing Approach and Plan</w:t>
            </w:r>
          </w:p>
        </w:tc>
        <w:tc>
          <w:tcPr>
            <w:tcW w:w="5279" w:type="dxa"/>
          </w:tcPr>
          <w:p w14:paraId="488DB7A6" w14:textId="6A115C83" w:rsidR="008D238D" w:rsidRPr="00014E26" w:rsidRDefault="00EE44E2" w:rsidP="0017531B">
            <w:pPr>
              <w:pStyle w:val="TOC1"/>
            </w:pPr>
            <w:r w:rsidRPr="00014E26">
              <w:t>P</w:t>
            </w:r>
            <w:r>
              <w:t>erson in Charge</w:t>
            </w:r>
            <w:r w:rsidRPr="00014E26">
              <w:t xml:space="preserve"> </w:t>
            </w:r>
            <w:r w:rsidR="008D238D" w:rsidRPr="00014E26">
              <w:t xml:space="preserve">(PIC), MoH, RRS, ICS, RVERA, ESS (System admin, Operational Support, and , CRVS experts, RVERA region user representatives) , INSA </w:t>
            </w:r>
          </w:p>
        </w:tc>
        <w:tc>
          <w:tcPr>
            <w:tcW w:w="2790" w:type="dxa"/>
          </w:tcPr>
          <w:p w14:paraId="7FCB4673" w14:textId="77777777" w:rsidR="008D238D" w:rsidRPr="00014E26" w:rsidRDefault="008D238D" w:rsidP="0017531B">
            <w:pPr>
              <w:pStyle w:val="TOC1"/>
            </w:pPr>
            <w:r w:rsidRPr="00014E26">
              <w:t>Testing Approach</w:t>
            </w:r>
          </w:p>
          <w:p w14:paraId="345AA03D" w14:textId="77777777" w:rsidR="008D238D" w:rsidRPr="00014E26" w:rsidRDefault="008D238D" w:rsidP="0017531B">
            <w:pPr>
              <w:pStyle w:val="TOC1"/>
            </w:pPr>
            <w:r w:rsidRPr="00014E26">
              <w:t>Testing Plan</w:t>
            </w:r>
          </w:p>
          <w:p w14:paraId="13C224BF" w14:textId="77777777" w:rsidR="008D238D" w:rsidRPr="00014E26" w:rsidRDefault="008D238D" w:rsidP="0017531B">
            <w:pPr>
              <w:pStyle w:val="TOC1"/>
            </w:pPr>
            <w:r w:rsidRPr="00014E26">
              <w:t>User Acceptance Test</w:t>
            </w:r>
          </w:p>
          <w:p w14:paraId="1A086C09" w14:textId="77777777" w:rsidR="008D238D" w:rsidRPr="00014E26" w:rsidRDefault="008D238D" w:rsidP="0017531B">
            <w:pPr>
              <w:pStyle w:val="TOC1"/>
            </w:pPr>
          </w:p>
        </w:tc>
      </w:tr>
      <w:tr w:rsidR="008D238D" w:rsidRPr="004C3AEA" w14:paraId="23186C3B" w14:textId="77777777" w:rsidTr="00275A05">
        <w:tc>
          <w:tcPr>
            <w:tcW w:w="570" w:type="dxa"/>
            <w:vMerge/>
          </w:tcPr>
          <w:p w14:paraId="433C03D9" w14:textId="77777777" w:rsidR="008D238D" w:rsidRPr="00014E26" w:rsidRDefault="008D238D" w:rsidP="0017531B">
            <w:pPr>
              <w:pStyle w:val="TOC1"/>
            </w:pPr>
          </w:p>
        </w:tc>
        <w:tc>
          <w:tcPr>
            <w:tcW w:w="1736" w:type="dxa"/>
            <w:vMerge/>
          </w:tcPr>
          <w:p w14:paraId="706C83E8" w14:textId="77777777" w:rsidR="008D238D" w:rsidRPr="00014E26" w:rsidRDefault="008D238D" w:rsidP="0017531B">
            <w:pPr>
              <w:pStyle w:val="TOC1"/>
            </w:pPr>
          </w:p>
        </w:tc>
        <w:tc>
          <w:tcPr>
            <w:tcW w:w="2430" w:type="dxa"/>
          </w:tcPr>
          <w:p w14:paraId="0E0D4096" w14:textId="77777777" w:rsidR="008D238D" w:rsidRPr="00014E26" w:rsidRDefault="008D238D" w:rsidP="0017531B">
            <w:pPr>
              <w:pStyle w:val="TOC1"/>
            </w:pPr>
            <w:r w:rsidRPr="00014E26">
              <w:t>Define the operation approach and plan</w:t>
            </w:r>
          </w:p>
        </w:tc>
        <w:tc>
          <w:tcPr>
            <w:tcW w:w="5279" w:type="dxa"/>
          </w:tcPr>
          <w:p w14:paraId="2D738426" w14:textId="25AC79D6" w:rsidR="008D238D" w:rsidRPr="00014E26" w:rsidRDefault="00EE44E2" w:rsidP="0017531B">
            <w:pPr>
              <w:pStyle w:val="TOC1"/>
            </w:pPr>
            <w:r w:rsidRPr="00014E26">
              <w:t>P</w:t>
            </w:r>
            <w:r>
              <w:t>erson in Charge</w:t>
            </w:r>
            <w:r w:rsidRPr="00014E26">
              <w:t xml:space="preserve"> </w:t>
            </w:r>
            <w:r w:rsidR="008D238D" w:rsidRPr="00014E26">
              <w:t>(PIC), MoH, RRS, ICS, RVERA,ESS (System admin, Operational Support, and , CRVS experts, RVERA region user representatives) , INSA</w:t>
            </w:r>
          </w:p>
        </w:tc>
        <w:tc>
          <w:tcPr>
            <w:tcW w:w="2790" w:type="dxa"/>
          </w:tcPr>
          <w:p w14:paraId="43A16E7C" w14:textId="77777777" w:rsidR="008D238D" w:rsidRPr="00014E26" w:rsidRDefault="008D238D" w:rsidP="0017531B">
            <w:pPr>
              <w:pStyle w:val="TOC1"/>
            </w:pPr>
            <w:r w:rsidRPr="00014E26">
              <w:t>Operations and Maintenance Plan</w:t>
            </w:r>
          </w:p>
        </w:tc>
      </w:tr>
    </w:tbl>
    <w:p w14:paraId="7AFCDD76" w14:textId="77777777" w:rsidR="008D238D" w:rsidRPr="00670D50" w:rsidRDefault="008D238D" w:rsidP="0017531B">
      <w:pPr>
        <w:pStyle w:val="TOC1"/>
      </w:pPr>
    </w:p>
    <w:p w14:paraId="51C8E363" w14:textId="77777777" w:rsidR="008D238D" w:rsidRPr="004C3AEA" w:rsidRDefault="008D238D" w:rsidP="0017531B">
      <w:pPr>
        <w:pStyle w:val="TOC1"/>
        <w:sectPr w:rsidR="008D238D" w:rsidRPr="004C3AEA" w:rsidSect="00275A05">
          <w:pgSz w:w="15840" w:h="12240" w:orient="landscape"/>
          <w:pgMar w:top="1440" w:right="1440" w:bottom="1440" w:left="1440" w:header="720" w:footer="720" w:gutter="0"/>
          <w:cols w:space="720"/>
          <w:docGrid w:linePitch="360"/>
        </w:sectPr>
      </w:pPr>
    </w:p>
    <w:p w14:paraId="22C83FFB" w14:textId="6327574D" w:rsidR="008D238D" w:rsidRPr="00014E26" w:rsidRDefault="008D238D" w:rsidP="00F515F9">
      <w:pPr>
        <w:pStyle w:val="Heading1"/>
        <w:numPr>
          <w:ilvl w:val="0"/>
          <w:numId w:val="15"/>
        </w:numPr>
        <w:rPr>
          <w:rFonts w:ascii="Times New Roman" w:hAnsi="Times New Roman" w:cs="Times New Roman"/>
        </w:rPr>
      </w:pPr>
      <w:bookmarkStart w:id="59" w:name="_Toc111206946"/>
      <w:bookmarkStart w:id="60" w:name="_Toc111207107"/>
      <w:bookmarkStart w:id="61" w:name="_Toc62500191"/>
      <w:r w:rsidRPr="00014E26">
        <w:rPr>
          <w:rFonts w:ascii="Times New Roman" w:hAnsi="Times New Roman" w:cs="Times New Roman"/>
        </w:rPr>
        <w:lastRenderedPageBreak/>
        <w:t>Procurement Procedure</w:t>
      </w:r>
      <w:bookmarkEnd w:id="59"/>
      <w:bookmarkEnd w:id="60"/>
    </w:p>
    <w:p w14:paraId="774B530D" w14:textId="3BE8C147" w:rsidR="008D238D" w:rsidRPr="004C3AEA" w:rsidRDefault="008D238D" w:rsidP="008D238D">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4C3AEA">
        <w:rPr>
          <w:rFonts w:ascii="Times New Roman" w:hAnsi="Times New Roman" w:cs="Times New Roman"/>
          <w:sz w:val="24"/>
          <w:lang w:val="en-CA"/>
        </w:rPr>
        <w:t xml:space="preserve">The ICS Procurement Directorate will conduct procurement activities in accordance with World Bank procedures and guidelines, with TAMU’s participation and assistance. </w:t>
      </w:r>
      <w:r w:rsidRPr="004C3AEA">
        <w:rPr>
          <w:rFonts w:ascii="Times New Roman" w:eastAsia="Times New Roman" w:hAnsi="Times New Roman" w:cs="Times New Roman"/>
          <w:color w:val="000000" w:themeColor="text1"/>
          <w:sz w:val="24"/>
          <w:szCs w:val="24"/>
          <w:shd w:val="clear" w:color="auto" w:fill="FFFFFF"/>
        </w:rPr>
        <w:t>According to Annex B of the Agreement between THE GOVERNMENT OF THE ITALIAN REPUBLIC AND THE GOVERNMENT OF THE FEDERAL DEMOCRATIC REPUBLIC OF ETHIOPIA, the procedure must adhere to the ethical clauses and general rules for contract procurement and execution.  ICS will choose either the National Competitive Bidding (NCB) or the International Competitive Bidding (ICB) based on the threshold specified in article 9.3 of the project agreement with the </w:t>
      </w:r>
      <w:r w:rsidR="006C2D67">
        <w:rPr>
          <w:rFonts w:ascii="Times New Roman" w:eastAsia="Times New Roman" w:hAnsi="Times New Roman" w:cs="Times New Roman"/>
          <w:color w:val="000000" w:themeColor="text1"/>
          <w:sz w:val="24"/>
          <w:szCs w:val="24"/>
          <w:shd w:val="clear" w:color="auto" w:fill="FFFFFF"/>
        </w:rPr>
        <w:t>D</w:t>
      </w:r>
      <w:r w:rsidR="00015B37" w:rsidRPr="004C3AEA">
        <w:rPr>
          <w:rFonts w:ascii="Times New Roman" w:eastAsia="Times New Roman" w:hAnsi="Times New Roman" w:cs="Times New Roman"/>
          <w:color w:val="000000" w:themeColor="text1"/>
          <w:sz w:val="24"/>
          <w:szCs w:val="24"/>
          <w:shd w:val="clear" w:color="auto" w:fill="FFFFFF"/>
        </w:rPr>
        <w:t>onor.</w:t>
      </w:r>
    </w:p>
    <w:p w14:paraId="2CE20730" w14:textId="77777777" w:rsidR="006C2D67" w:rsidRDefault="006C2D67" w:rsidP="008D238D">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1FBE15E2" w14:textId="11A61E38" w:rsidR="008D238D" w:rsidRPr="004C3AEA" w:rsidRDefault="008D238D" w:rsidP="008D238D">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4C3AEA">
        <w:rPr>
          <w:rFonts w:ascii="Times New Roman" w:eastAsia="Times New Roman" w:hAnsi="Times New Roman" w:cs="Times New Roman"/>
          <w:color w:val="000000" w:themeColor="text1"/>
          <w:sz w:val="24"/>
          <w:szCs w:val="24"/>
          <w:shd w:val="clear" w:color="auto" w:fill="FFFFFF"/>
        </w:rPr>
        <w:t>T</w:t>
      </w:r>
      <w:r w:rsidRPr="004C3AEA">
        <w:rPr>
          <w:rFonts w:ascii="Times New Roman" w:hAnsi="Times New Roman" w:cs="Times New Roman"/>
          <w:sz w:val="24"/>
          <w:szCs w:val="24"/>
        </w:rPr>
        <w:t xml:space="preserve">axes, VAT, duties, clearing and storage charges, and any other levies will be paid by ICS from other sources because article 6.4 does not allow their coverage through the provided fund.  </w:t>
      </w:r>
    </w:p>
    <w:p w14:paraId="3BB48E03" w14:textId="77777777" w:rsidR="006C2D67" w:rsidRDefault="006C2D67" w:rsidP="008D238D">
      <w:pPr>
        <w:spacing w:line="360" w:lineRule="auto"/>
        <w:jc w:val="both"/>
        <w:rPr>
          <w:rFonts w:ascii="Times New Roman" w:hAnsi="Times New Roman" w:cs="Times New Roman"/>
          <w:sz w:val="24"/>
          <w:lang w:val="en-CA"/>
        </w:rPr>
      </w:pPr>
    </w:p>
    <w:p w14:paraId="5A5A31D4" w14:textId="4B955A43" w:rsidR="008D238D" w:rsidRPr="004C3AEA" w:rsidRDefault="008D238D" w:rsidP="008D238D">
      <w:pPr>
        <w:spacing w:line="360" w:lineRule="auto"/>
        <w:jc w:val="both"/>
        <w:rPr>
          <w:rFonts w:ascii="Times New Roman" w:hAnsi="Times New Roman" w:cs="Times New Roman"/>
          <w:sz w:val="24"/>
          <w:lang w:val="en-CA"/>
        </w:rPr>
      </w:pPr>
      <w:r w:rsidRPr="004C3AEA">
        <w:rPr>
          <w:rFonts w:ascii="Times New Roman" w:hAnsi="Times New Roman" w:cs="Times New Roman"/>
          <w:sz w:val="24"/>
          <w:lang w:val="en-CA"/>
        </w:rPr>
        <w:t>The Procurement Procedures will follow the following steps:</w:t>
      </w:r>
    </w:p>
    <w:p w14:paraId="51366ABB" w14:textId="52B39C96" w:rsidR="008D238D" w:rsidRPr="004C3AEA" w:rsidRDefault="008D238D" w:rsidP="008D238D">
      <w:pPr>
        <w:pStyle w:val="ListParagraph"/>
        <w:numPr>
          <w:ilvl w:val="0"/>
          <w:numId w:val="9"/>
        </w:numPr>
        <w:spacing w:line="360" w:lineRule="auto"/>
        <w:jc w:val="both"/>
        <w:rPr>
          <w:rFonts w:ascii="Times New Roman" w:hAnsi="Times New Roman" w:cs="Times New Roman"/>
          <w:sz w:val="24"/>
          <w:lang w:val="en-CA"/>
        </w:rPr>
      </w:pPr>
      <w:r w:rsidRPr="004C3AEA">
        <w:rPr>
          <w:rFonts w:ascii="Times New Roman" w:hAnsi="Times New Roman" w:cs="Times New Roman"/>
          <w:sz w:val="24"/>
          <w:lang w:val="en-CA"/>
        </w:rPr>
        <w:t xml:space="preserve">Need Identification: The </w:t>
      </w:r>
      <w:r w:rsidR="006C2D67" w:rsidRPr="00014E26">
        <w:t>P</w:t>
      </w:r>
      <w:r w:rsidR="006C2D67">
        <w:t>erson in Charge</w:t>
      </w:r>
      <w:r w:rsidR="006C2D67" w:rsidRPr="00014E26">
        <w:t xml:space="preserve"> </w:t>
      </w:r>
      <w:r w:rsidRPr="004C3AEA">
        <w:rPr>
          <w:rFonts w:ascii="Times New Roman" w:hAnsi="Times New Roman" w:cs="Times New Roman"/>
        </w:rPr>
        <w:t>(PIC)</w:t>
      </w:r>
      <w:r w:rsidRPr="00670D50">
        <w:rPr>
          <w:rFonts w:ascii="Times New Roman" w:hAnsi="Times New Roman" w:cs="Times New Roman"/>
          <w:sz w:val="24"/>
          <w:lang w:val="en-CA"/>
        </w:rPr>
        <w:t xml:space="preserve"> and technical team members submit a request to the Director General or Deputy Director Generals. The recipients of the request analyze the document and send it to the procurement directorates if they believe</w:t>
      </w:r>
      <w:r w:rsidRPr="004C3AEA">
        <w:rPr>
          <w:rFonts w:ascii="Times New Roman" w:hAnsi="Times New Roman" w:cs="Times New Roman"/>
          <w:sz w:val="24"/>
          <w:lang w:val="en-CA"/>
        </w:rPr>
        <w:t xml:space="preserve"> the demand is relevant. </w:t>
      </w:r>
    </w:p>
    <w:p w14:paraId="2FA9642C" w14:textId="77777777" w:rsidR="008D238D" w:rsidRPr="004C3AEA" w:rsidRDefault="008D238D" w:rsidP="008D238D">
      <w:pPr>
        <w:pStyle w:val="ListParagraph"/>
        <w:numPr>
          <w:ilvl w:val="0"/>
          <w:numId w:val="9"/>
        </w:numPr>
        <w:spacing w:line="360" w:lineRule="auto"/>
        <w:jc w:val="both"/>
        <w:rPr>
          <w:rFonts w:ascii="Times New Roman" w:hAnsi="Times New Roman" w:cs="Times New Roman"/>
          <w:sz w:val="24"/>
          <w:lang w:val="en-CA"/>
        </w:rPr>
      </w:pPr>
      <w:r w:rsidRPr="004C3AEA">
        <w:rPr>
          <w:rFonts w:ascii="Times New Roman" w:hAnsi="Times New Roman" w:cs="Times New Roman"/>
          <w:sz w:val="24"/>
          <w:lang w:val="en-CA"/>
        </w:rPr>
        <w:t xml:space="preserve">Procurement Cost Level: the procurement directorate, in collaboration with Project Manager and technical team members, will decide whether it lies under NCB or ICB. </w:t>
      </w:r>
    </w:p>
    <w:p w14:paraId="1074B677" w14:textId="77777777" w:rsidR="008D238D" w:rsidRPr="004C3AEA" w:rsidRDefault="008D238D" w:rsidP="008D238D">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Preparation of tender documents (Request for Proposal): Technical specifications and descriptions laying down the characteristics of the goods, works or services to be procured shall be prepared for the purpose of providing a correct and complete description of the object of procurement and for the purpose of creating conditions of fair and open competition between all candidates. As it is declared in article 3 of Annex B of this Project Agreement with the donor, tender documents shall indicate the required conditions of participation, which may be expressed as a minimum level of ability together with the appropriate means of proof.</w:t>
      </w:r>
    </w:p>
    <w:p w14:paraId="6888BBD5" w14:textId="77777777" w:rsidR="008D238D" w:rsidRPr="004C3AEA" w:rsidRDefault="008D238D" w:rsidP="008D238D">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lastRenderedPageBreak/>
        <w:t>Winners will be chosen based on the RFP's major selection criteria and the technical and financial evaluation committee will select the best competent proposals and announce them to all bidders.</w:t>
      </w:r>
    </w:p>
    <w:p w14:paraId="609ADAF4" w14:textId="77777777" w:rsidR="008D238D" w:rsidRPr="004C3AEA" w:rsidRDefault="008D238D" w:rsidP="008D238D">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All complaints that may arise during the procurement process may be accepted by the Procurement Directorate and the donor representative. Therefore, competent bidders will file their grievances, and a formal investigation will take place.</w:t>
      </w:r>
    </w:p>
    <w:p w14:paraId="2FCEB728" w14:textId="77777777" w:rsidR="008D238D" w:rsidRPr="004C3AEA" w:rsidRDefault="008D238D" w:rsidP="008D238D">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The contract is then signed and executed.</w:t>
      </w:r>
    </w:p>
    <w:p w14:paraId="28553E51" w14:textId="4A9E329C" w:rsidR="008D238D" w:rsidRPr="004C3AEA" w:rsidRDefault="00F515F9" w:rsidP="00F515F9">
      <w:pPr>
        <w:pStyle w:val="Heading1"/>
        <w:spacing w:line="360" w:lineRule="auto"/>
        <w:ind w:left="615"/>
        <w:jc w:val="both"/>
        <w:rPr>
          <w:rFonts w:ascii="Times New Roman" w:hAnsi="Times New Roman" w:cs="Times New Roman"/>
        </w:rPr>
      </w:pPr>
      <w:bookmarkStart w:id="62" w:name="_Toc111206947"/>
      <w:bookmarkStart w:id="63" w:name="_Toc111207108"/>
      <w:r>
        <w:rPr>
          <w:rFonts w:ascii="Times New Roman" w:hAnsi="Times New Roman" w:cs="Times New Roman"/>
        </w:rPr>
        <w:t xml:space="preserve">10. </w:t>
      </w:r>
      <w:r w:rsidR="008D238D" w:rsidRPr="004C3AEA">
        <w:rPr>
          <w:rFonts w:ascii="Times New Roman" w:hAnsi="Times New Roman" w:cs="Times New Roman"/>
        </w:rPr>
        <w:t>Monitoring and Evaluation</w:t>
      </w:r>
      <w:bookmarkEnd w:id="61"/>
      <w:bookmarkEnd w:id="62"/>
      <w:bookmarkEnd w:id="63"/>
    </w:p>
    <w:p w14:paraId="69447986" w14:textId="77777777" w:rsidR="008D238D" w:rsidRPr="00F515F9" w:rsidRDefault="008D238D" w:rsidP="008D238D">
      <w:pPr>
        <w:spacing w:line="360" w:lineRule="auto"/>
        <w:jc w:val="both"/>
        <w:rPr>
          <w:rFonts w:ascii="Times New Roman" w:hAnsi="Times New Roman" w:cs="Times New Roman"/>
          <w:b/>
          <w:sz w:val="24"/>
        </w:rPr>
      </w:pPr>
      <w:bookmarkStart w:id="64" w:name="_Toc62500192"/>
      <w:r w:rsidRPr="00F515F9">
        <w:rPr>
          <w:rFonts w:ascii="Times New Roman" w:hAnsi="Times New Roman" w:cs="Times New Roman"/>
          <w:b/>
          <w:sz w:val="24"/>
        </w:rPr>
        <w:t>10.1 Monitoring</w:t>
      </w:r>
      <w:bookmarkEnd w:id="64"/>
    </w:p>
    <w:p w14:paraId="02F6EA31" w14:textId="77777777" w:rsidR="008D238D" w:rsidRPr="00015B37" w:rsidRDefault="008D238D" w:rsidP="008D238D">
      <w:pPr>
        <w:spacing w:line="360" w:lineRule="auto"/>
        <w:jc w:val="both"/>
        <w:rPr>
          <w:rFonts w:ascii="Times New Roman" w:hAnsi="Times New Roman" w:cs="Times New Roman"/>
          <w:sz w:val="24"/>
          <w:szCs w:val="24"/>
        </w:rPr>
      </w:pPr>
      <w:r w:rsidRPr="00015B37">
        <w:rPr>
          <w:rFonts w:ascii="Times New Roman" w:hAnsi="Times New Roman" w:cs="Times New Roman"/>
          <w:sz w:val="24"/>
          <w:szCs w:val="24"/>
        </w:rPr>
        <w:t xml:space="preserve">The performance monitoring will be executed based on a detailed work plan and log frame, taking into account the baseline indicators that are going to be </w:t>
      </w:r>
      <w:r w:rsidRPr="00015B37">
        <w:rPr>
          <w:rFonts w:ascii="Times New Roman" w:hAnsi="Times New Roman" w:cs="Times New Roman"/>
          <w:color w:val="000000" w:themeColor="text1"/>
          <w:sz w:val="24"/>
          <w:szCs w:val="24"/>
        </w:rPr>
        <w:t>established with the quality and coverage survey</w:t>
      </w:r>
      <w:r w:rsidRPr="00015B37">
        <w:rPr>
          <w:rFonts w:ascii="Times New Roman" w:hAnsi="Times New Roman" w:cs="Times New Roman"/>
          <w:color w:val="FF0000"/>
          <w:sz w:val="24"/>
          <w:szCs w:val="24"/>
        </w:rPr>
        <w:t xml:space="preserve">. </w:t>
      </w:r>
      <w:r w:rsidRPr="00015B37">
        <w:rPr>
          <w:rFonts w:ascii="Times New Roman" w:hAnsi="Times New Roman" w:cs="Times New Roman"/>
          <w:color w:val="000000" w:themeColor="text1"/>
          <w:sz w:val="24"/>
          <w:szCs w:val="24"/>
        </w:rPr>
        <w:t>There will be two aspects of monitoring during this pilot exercise:</w:t>
      </w:r>
    </w:p>
    <w:p w14:paraId="55830B7A" w14:textId="77777777" w:rsidR="008D238D" w:rsidRPr="004C3AEA" w:rsidRDefault="008D238D" w:rsidP="008D238D">
      <w:pPr>
        <w:pStyle w:val="ListParagraph"/>
        <w:numPr>
          <w:ilvl w:val="0"/>
          <w:numId w:val="19"/>
        </w:numPr>
        <w:spacing w:line="360" w:lineRule="auto"/>
        <w:jc w:val="both"/>
        <w:rPr>
          <w:rFonts w:ascii="Times New Roman" w:hAnsi="Times New Roman" w:cs="Times New Roman"/>
          <w:sz w:val="24"/>
          <w:szCs w:val="24"/>
        </w:rPr>
      </w:pPr>
      <w:bookmarkStart w:id="65" w:name="_Hlk104319511"/>
      <w:r w:rsidRPr="00670D50">
        <w:rPr>
          <w:rFonts w:ascii="Times New Roman" w:hAnsi="Times New Roman" w:cs="Times New Roman"/>
          <w:sz w:val="24"/>
          <w:szCs w:val="24"/>
        </w:rPr>
        <w:t>By organizing an M&amp;E committee made up of ICS, ESS, and RVERA business and IT experts, and then conducting quarterly in-person monitoring activitie</w:t>
      </w:r>
      <w:r w:rsidRPr="004C3AEA">
        <w:rPr>
          <w:rFonts w:ascii="Times New Roman" w:hAnsi="Times New Roman" w:cs="Times New Roman"/>
          <w:sz w:val="24"/>
          <w:szCs w:val="24"/>
        </w:rPr>
        <w:t>s in all of the kebeles that have been chosen.</w:t>
      </w:r>
      <w:bookmarkEnd w:id="65"/>
    </w:p>
    <w:p w14:paraId="1F5C3193" w14:textId="77777777" w:rsidR="008C729F" w:rsidRDefault="008D238D" w:rsidP="008D238D">
      <w:pPr>
        <w:pStyle w:val="ListParagraph"/>
        <w:numPr>
          <w:ilvl w:val="0"/>
          <w:numId w:val="19"/>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 Remote technical support to the work of registration and notification. All challenges encountered in the course of registration and notification process will also be properly documented so as to support the scaling up efforts. </w:t>
      </w:r>
    </w:p>
    <w:p w14:paraId="2EE68E40" w14:textId="77777777" w:rsidR="008D238D" w:rsidRPr="008C729F" w:rsidRDefault="008D238D" w:rsidP="008D238D">
      <w:pPr>
        <w:pStyle w:val="ListParagraph"/>
        <w:numPr>
          <w:ilvl w:val="0"/>
          <w:numId w:val="19"/>
        </w:numPr>
        <w:spacing w:line="360" w:lineRule="auto"/>
        <w:jc w:val="both"/>
        <w:rPr>
          <w:rFonts w:ascii="Times New Roman" w:hAnsi="Times New Roman" w:cs="Times New Roman"/>
          <w:sz w:val="24"/>
          <w:szCs w:val="24"/>
        </w:rPr>
      </w:pPr>
      <w:r w:rsidRPr="008C729F">
        <w:rPr>
          <w:rFonts w:ascii="Times New Roman" w:hAnsi="Times New Roman" w:cs="Times New Roman"/>
        </w:rPr>
        <w:t>Da</w:t>
      </w:r>
      <w:r w:rsidR="00B200BC" w:rsidRPr="008C729F">
        <w:rPr>
          <w:rFonts w:ascii="Times New Roman" w:hAnsi="Times New Roman" w:cs="Times New Roman"/>
        </w:rPr>
        <w:t xml:space="preserve">y-to-day </w:t>
      </w:r>
      <w:r w:rsidR="00143D9E" w:rsidRPr="008C729F">
        <w:rPr>
          <w:rFonts w:ascii="Times New Roman" w:hAnsi="Times New Roman" w:cs="Times New Roman"/>
        </w:rPr>
        <w:t>technical monitoring</w:t>
      </w:r>
      <w:r w:rsidRPr="008C729F">
        <w:rPr>
          <w:rFonts w:ascii="Times New Roman" w:hAnsi="Times New Roman" w:cs="Times New Roman"/>
        </w:rPr>
        <w:t xml:space="preserve"> will be the responsibilities of zonal and woreda level VERAs.</w:t>
      </w:r>
      <w:r w:rsidRPr="008C729F">
        <w:rPr>
          <w:rFonts w:ascii="Times New Roman" w:hAnsi="Times New Roman" w:cs="Times New Roman"/>
          <w:sz w:val="24"/>
          <w:szCs w:val="24"/>
        </w:rPr>
        <w:t xml:space="preserve"> </w:t>
      </w:r>
    </w:p>
    <w:p w14:paraId="5DEBE96A" w14:textId="77777777" w:rsidR="008D238D" w:rsidRPr="004C3AEA" w:rsidRDefault="008D238D" w:rsidP="008D238D">
      <w:pPr>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 xml:space="preserve">M&amp;E Committee team composed of ICS, other </w:t>
      </w:r>
      <w:r w:rsidRPr="004C3AEA">
        <w:rPr>
          <w:rFonts w:ascii="Times New Roman" w:hAnsi="Times New Roman" w:cs="Times New Roman"/>
          <w:sz w:val="24"/>
          <w:szCs w:val="24"/>
        </w:rPr>
        <w:t xml:space="preserve">key government agencies, the donor and other relevant development partners will also conduct biannual joint field missions to selected parts of the country to see system functionality. </w:t>
      </w:r>
    </w:p>
    <w:p w14:paraId="3E66823E" w14:textId="77777777" w:rsidR="008D238D" w:rsidRPr="004C3AEA" w:rsidRDefault="008D238D" w:rsidP="008D238D">
      <w:pPr>
        <w:pStyle w:val="Elencoacolori-Colore11"/>
        <w:spacing w:after="0" w:line="360" w:lineRule="auto"/>
        <w:ind w:left="0"/>
        <w:jc w:val="both"/>
        <w:rPr>
          <w:rFonts w:ascii="Times New Roman" w:hAnsi="Times New Roman"/>
        </w:rPr>
      </w:pPr>
      <w:r w:rsidRPr="004C3AEA">
        <w:rPr>
          <w:rFonts w:ascii="Times New Roman" w:hAnsi="Times New Roman"/>
        </w:rPr>
        <w:t xml:space="preserve"> A gender expert from the ICS Women's Affairs department will assist with the collecting of sex-disaggregated data, as well as the frequent monitoring and reporting of gender issues and behavioral changes that lead to better gender equality.</w:t>
      </w:r>
    </w:p>
    <w:p w14:paraId="7D9F4C3A" w14:textId="77777777" w:rsidR="008D238D" w:rsidRPr="004C3AEA" w:rsidRDefault="008D238D" w:rsidP="008D238D">
      <w:pPr>
        <w:pStyle w:val="Elencoacolori-Colore11"/>
        <w:spacing w:after="0" w:line="360" w:lineRule="auto"/>
        <w:ind w:left="0"/>
        <w:jc w:val="both"/>
        <w:rPr>
          <w:rFonts w:ascii="Times New Roman" w:hAnsi="Times New Roman"/>
        </w:rPr>
      </w:pPr>
    </w:p>
    <w:p w14:paraId="633C46C1" w14:textId="7C12DC48" w:rsidR="008D238D" w:rsidRPr="004C3AEA" w:rsidRDefault="008D238D" w:rsidP="008D238D">
      <w:pPr>
        <w:pStyle w:val="Elencoacolori-Colore11"/>
        <w:spacing w:after="0" w:line="360" w:lineRule="auto"/>
        <w:ind w:left="0"/>
        <w:jc w:val="both"/>
        <w:rPr>
          <w:rFonts w:ascii="Times New Roman" w:hAnsi="Times New Roman"/>
        </w:rPr>
      </w:pPr>
      <w:r w:rsidRPr="004C3AEA">
        <w:rPr>
          <w:rFonts w:ascii="Times New Roman" w:hAnsi="Times New Roman"/>
          <w:b/>
          <w:lang w:val="en-US"/>
        </w:rPr>
        <w:t>Project Review Meetings</w:t>
      </w:r>
      <w:r w:rsidRPr="004C3AEA">
        <w:rPr>
          <w:rFonts w:ascii="Times New Roman" w:hAnsi="Times New Roman"/>
          <w:lang w:val="en-US"/>
        </w:rPr>
        <w:t xml:space="preserve"> shall take place two times a year at federal level and shall be attended by the ICS, AICS Addis Ababa, ESS, RRS, UNICEF, MoH, INSA and any other relevant actor as decided by ICS. Program Review Meetings shall serve as a platform to review the progress of Project implementation</w:t>
      </w:r>
      <w:r w:rsidR="006C2D67">
        <w:rPr>
          <w:rFonts w:ascii="Times New Roman" w:hAnsi="Times New Roman"/>
          <w:lang w:val="en-US"/>
        </w:rPr>
        <w:t>.</w:t>
      </w:r>
      <w:r w:rsidRPr="004C3AEA">
        <w:rPr>
          <w:rFonts w:ascii="Times New Roman" w:hAnsi="Times New Roman"/>
          <w:lang w:val="en-US"/>
        </w:rPr>
        <w:t xml:space="preserve"> </w:t>
      </w:r>
      <w:r w:rsidRPr="00670D50">
        <w:rPr>
          <w:rFonts w:ascii="Times New Roman" w:hAnsi="Times New Roman"/>
        </w:rPr>
        <w:t xml:space="preserve">The </w:t>
      </w:r>
      <w:r w:rsidRPr="00670D50">
        <w:rPr>
          <w:rFonts w:ascii="Times New Roman" w:hAnsi="Times New Roman"/>
        </w:rPr>
        <w:lastRenderedPageBreak/>
        <w:t>conclusions and recommendations from these</w:t>
      </w:r>
      <w:r w:rsidRPr="004C3AEA">
        <w:rPr>
          <w:rFonts w:ascii="Times New Roman" w:hAnsi="Times New Roman"/>
        </w:rPr>
        <w:t xml:space="preserve"> review meetings will lead to the follow-up action to be taken and any corrective action necessary, including, if indicated, the reorientation of program components. ParticipanThe counterparts and beneficiaries will be informed at least two months in advance of the dates foreseen for the external missions.</w:t>
      </w:r>
    </w:p>
    <w:p w14:paraId="1A73335B" w14:textId="77777777" w:rsidR="008D238D" w:rsidRPr="004C3AEA" w:rsidRDefault="008D238D" w:rsidP="008D238D">
      <w:pPr>
        <w:pStyle w:val="Elencoacolori-Colore11"/>
        <w:spacing w:after="0" w:line="360" w:lineRule="auto"/>
        <w:ind w:left="0"/>
        <w:jc w:val="both"/>
        <w:rPr>
          <w:rFonts w:ascii="Times New Roman" w:hAnsi="Times New Roman"/>
          <w:sz w:val="24"/>
          <w:szCs w:val="24"/>
        </w:rPr>
      </w:pPr>
    </w:p>
    <w:p w14:paraId="5085EA59"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The paper-based registration might be good initiation to commence on the registration. However, there are many disadvantages in terms of efficiency of the registration process and cost effectiveness. Furthermore, the coverage and quality of registration is expected to improve with the use of electronic registration. This pilot exercise will be scaled up nationally upon successful accomplishment and will give a highlight on all aspects of improvement</w:t>
      </w:r>
      <w:r w:rsidRPr="004C3AEA">
        <w:rPr>
          <w:rFonts w:ascii="Times New Roman" w:hAnsi="Times New Roman" w:cs="Times New Roman"/>
          <w:b/>
          <w:sz w:val="24"/>
          <w:szCs w:val="24"/>
        </w:rPr>
        <w:t xml:space="preserve"> </w:t>
      </w:r>
      <w:r w:rsidRPr="004C3AEA">
        <w:rPr>
          <w:rFonts w:ascii="Times New Roman" w:hAnsi="Times New Roman" w:cs="Times New Roman"/>
          <w:sz w:val="24"/>
          <w:szCs w:val="24"/>
        </w:rPr>
        <w:t>ranging from efficiency and effectiveness of using the technology to its impact on the overall CRVS quality and coverage improvement. Accordingly, ICS in collaboration with ESS will conduct quality and coverage survey in the piloted areas before the pilot project. Findings of the survey will then be used as a baseline to make comparison at the end of the project.</w:t>
      </w:r>
    </w:p>
    <w:p w14:paraId="3C7C2C54" w14:textId="77777777" w:rsidR="008D238D" w:rsidRPr="008951EE" w:rsidRDefault="008D238D" w:rsidP="008D238D">
      <w:pPr>
        <w:spacing w:line="360" w:lineRule="auto"/>
        <w:jc w:val="both"/>
        <w:rPr>
          <w:rFonts w:ascii="Times New Roman" w:hAnsi="Times New Roman" w:cs="Times New Roman"/>
          <w:b/>
          <w:sz w:val="24"/>
        </w:rPr>
      </w:pPr>
      <w:bookmarkStart w:id="66" w:name="_Toc62500193"/>
      <w:r w:rsidRPr="008951EE">
        <w:rPr>
          <w:rFonts w:ascii="Times New Roman" w:hAnsi="Times New Roman" w:cs="Times New Roman"/>
          <w:b/>
          <w:sz w:val="24"/>
        </w:rPr>
        <w:t>10.2 Evaluation</w:t>
      </w:r>
      <w:bookmarkEnd w:id="66"/>
    </w:p>
    <w:p w14:paraId="02BD5DBF"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This pilot project will be evaluated in terms of its efficiency, effectiveness and reliability in rural/urban and in online and offline settings of the various regions of the country. ICS, ESS and RVERA will, therefore, conduct:</w:t>
      </w:r>
    </w:p>
    <w:p w14:paraId="35C229F3" w14:textId="77777777" w:rsidR="008D238D" w:rsidRPr="004C3AEA" w:rsidRDefault="008D238D" w:rsidP="008D238D">
      <w:pPr>
        <w:numPr>
          <w:ilvl w:val="0"/>
          <w:numId w:val="4"/>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A mid-term review</w:t>
      </w:r>
    </w:p>
    <w:p w14:paraId="74D026A5" w14:textId="77777777" w:rsidR="008D238D" w:rsidRPr="004C3AEA" w:rsidRDefault="008D238D" w:rsidP="008D238D">
      <w:pPr>
        <w:numPr>
          <w:ilvl w:val="0"/>
          <w:numId w:val="4"/>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End line review</w:t>
      </w:r>
    </w:p>
    <w:p w14:paraId="706770D7"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Findings from these assessments/reviews will help in giving recommendations for scaling up or further considerations for the nationwide digitization effort. A similar methodology to that of the baseline assessment will be used to evaluate the changes brought by the project intervention.</w:t>
      </w:r>
    </w:p>
    <w:p w14:paraId="4B60CD55"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See Annex B for the M&amp;E Framework</w:t>
      </w:r>
    </w:p>
    <w:p w14:paraId="5BB21F00" w14:textId="2783D320" w:rsidR="008D238D" w:rsidRPr="00AA1BC0" w:rsidRDefault="0014241B" w:rsidP="0014241B">
      <w:pPr>
        <w:pStyle w:val="Heading1"/>
        <w:rPr>
          <w:rFonts w:ascii="Times New Roman" w:hAnsi="Times New Roman" w:cs="Times New Roman"/>
        </w:rPr>
      </w:pPr>
      <w:bookmarkStart w:id="67" w:name="_Toc62500194"/>
      <w:bookmarkStart w:id="68" w:name="_Toc111206948"/>
      <w:bookmarkStart w:id="69" w:name="_Toc111207109"/>
      <w:r>
        <w:rPr>
          <w:rFonts w:ascii="Times New Roman" w:hAnsi="Times New Roman" w:cs="Times New Roman"/>
        </w:rPr>
        <w:t xml:space="preserve">11. </w:t>
      </w:r>
      <w:r w:rsidR="008D238D" w:rsidRPr="00AA1BC0">
        <w:rPr>
          <w:rFonts w:ascii="Times New Roman" w:hAnsi="Times New Roman" w:cs="Times New Roman"/>
        </w:rPr>
        <w:t>Reporting</w:t>
      </w:r>
      <w:bookmarkEnd w:id="67"/>
      <w:bookmarkEnd w:id="68"/>
      <w:bookmarkEnd w:id="69"/>
    </w:p>
    <w:p w14:paraId="5B5C3D22" w14:textId="77777777" w:rsidR="008D238D" w:rsidRPr="00670D50" w:rsidRDefault="008D238D" w:rsidP="008D238D">
      <w:pPr>
        <w:spacing w:line="360" w:lineRule="auto"/>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Every six month a Semi Annual Report (SAR) shall be provided to the Italian Agency for Development Cooperation (AICS) no later than 30 calendar days after the last day of every 6th month. The SAR shall include:</w:t>
      </w:r>
    </w:p>
    <w:p w14:paraId="7CA21E09" w14:textId="77777777" w:rsidR="008D238D" w:rsidRPr="004C3AEA" w:rsidRDefault="008D238D" w:rsidP="008951EE">
      <w:pPr>
        <w:spacing w:after="200" w:line="360" w:lineRule="auto"/>
        <w:ind w:left="720"/>
        <w:contextualSpacing/>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lastRenderedPageBreak/>
        <w:t>1. A technical section with a detailed description of progress of project activities, achievements against the work plan and indicators, challenges encountered, corrective measures adopted and lessons learnt. This section shall also include a schedule of the activities planned for the next six months.</w:t>
      </w:r>
    </w:p>
    <w:p w14:paraId="7267338E" w14:textId="77777777" w:rsidR="008D238D" w:rsidRPr="004C3AEA" w:rsidRDefault="008D238D" w:rsidP="008951EE">
      <w:pPr>
        <w:spacing w:after="200" w:line="360" w:lineRule="auto"/>
        <w:ind w:left="720"/>
        <w:contextualSpacing/>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2. A financial section with a detailed description of the utilization of funds. This section  shall include: i) actual expenditure, supported by relevant bank statements, and commitment versus planned budget disaggregated by activity, ii)  remaining balance, iii) updated disbursement plan for the following six months, iv) notes, explanations and supporting documents.</w:t>
      </w:r>
    </w:p>
    <w:p w14:paraId="7C31CB30" w14:textId="77777777" w:rsidR="008D238D" w:rsidRPr="004C3AEA" w:rsidRDefault="008D238D" w:rsidP="008D238D">
      <w:pPr>
        <w:spacing w:line="360" w:lineRule="auto"/>
        <w:ind w:left="360"/>
        <w:jc w:val="both"/>
        <w:rPr>
          <w:rFonts w:ascii="Times New Roman" w:hAnsi="Times New Roman" w:cs="Times New Roman"/>
          <w:sz w:val="24"/>
          <w:szCs w:val="24"/>
          <w:lang w:val="en-CA"/>
        </w:rPr>
      </w:pPr>
    </w:p>
    <w:p w14:paraId="1D4CF357" w14:textId="77777777" w:rsidR="008D238D" w:rsidRPr="004C3AEA" w:rsidRDefault="008D238D" w:rsidP="008D238D">
      <w:pPr>
        <w:spacing w:line="360" w:lineRule="auto"/>
        <w:ind w:left="360"/>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The last of the SARs shall serve as Final Technical and Financial Report and should provide all the elements necessary for the project evaluation. </w:t>
      </w:r>
    </w:p>
    <w:p w14:paraId="2C2010AC" w14:textId="77777777" w:rsidR="008D238D" w:rsidRPr="004C3AEA" w:rsidRDefault="008D238D" w:rsidP="008D238D">
      <w:pPr>
        <w:spacing w:line="360" w:lineRule="auto"/>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     Reports will provide high quality and timely information.</w:t>
      </w:r>
    </w:p>
    <w:p w14:paraId="652C5592" w14:textId="77777777" w:rsidR="008D238D" w:rsidRPr="00956333" w:rsidRDefault="001B54E4" w:rsidP="008C6E10">
      <w:pPr>
        <w:pStyle w:val="Heading1"/>
        <w:rPr>
          <w:rStyle w:val="Hyperlink"/>
          <w:rFonts w:ascii="Times New Roman" w:hAnsi="Times New Roman" w:cs="Times New Roman"/>
          <w:u w:val="none"/>
        </w:rPr>
      </w:pPr>
      <w:hyperlink w:anchor="_Toc69243394" w:history="1">
        <w:bookmarkStart w:id="70" w:name="_Toc111206949"/>
        <w:bookmarkStart w:id="71" w:name="_Toc111207110"/>
        <w:r w:rsidR="008C6E10" w:rsidRPr="00956333">
          <w:rPr>
            <w:rFonts w:ascii="Times New Roman" w:hAnsi="Times New Roman" w:cs="Times New Roman"/>
          </w:rPr>
          <w:t>12</w:t>
        </w:r>
        <w:r w:rsidR="008C6E10" w:rsidRPr="00956333">
          <w:rPr>
            <w:rStyle w:val="Hyperlink"/>
            <w:rFonts w:ascii="Times New Roman" w:hAnsi="Times New Roman" w:cs="Times New Roman"/>
            <w:color w:val="auto"/>
            <w:u w:val="none"/>
          </w:rPr>
          <w:t xml:space="preserve"> </w:t>
        </w:r>
        <w:r w:rsidR="008D238D" w:rsidRPr="00956333">
          <w:rPr>
            <w:rStyle w:val="Hyperlink"/>
            <w:rFonts w:ascii="Times New Roman" w:hAnsi="Times New Roman" w:cs="Times New Roman"/>
            <w:u w:val="none"/>
          </w:rPr>
          <w:t>Project Budget Overview</w:t>
        </w:r>
        <w:bookmarkEnd w:id="70"/>
        <w:bookmarkEnd w:id="71"/>
        <w:r w:rsidR="008D238D" w:rsidRPr="00956333">
          <w:rPr>
            <w:rStyle w:val="Hyperlink"/>
            <w:rFonts w:ascii="Times New Roman" w:hAnsi="Times New Roman" w:cs="Times New Roman"/>
            <w:vanish/>
            <w:color w:val="auto"/>
            <w:u w:val="none"/>
          </w:rPr>
          <w:t>.. 37</w:t>
        </w:r>
      </w:hyperlink>
    </w:p>
    <w:p w14:paraId="70DBBFFE" w14:textId="77777777" w:rsidR="008C6E10" w:rsidRPr="008C6E10" w:rsidRDefault="008C6E10" w:rsidP="008C6E10">
      <w:pPr>
        <w:rPr>
          <w:lang w:val="en-GB"/>
        </w:rPr>
      </w:pPr>
    </w:p>
    <w:p w14:paraId="39615A13" w14:textId="606C082A" w:rsidR="00224F94" w:rsidRDefault="00224F94" w:rsidP="0017531B">
      <w:pPr>
        <w:pStyle w:val="TOC1"/>
        <w:rPr>
          <w:rStyle w:val="Hyperlink"/>
          <w:color w:val="000000" w:themeColor="text1"/>
          <w:szCs w:val="22"/>
          <w:u w:val="none"/>
          <w:lang w:eastAsia="en-US"/>
        </w:rPr>
      </w:pPr>
      <w:r w:rsidRPr="00224F94">
        <w:rPr>
          <w:rStyle w:val="Hyperlink"/>
          <w:color w:val="000000" w:themeColor="text1"/>
          <w:szCs w:val="22"/>
          <w:u w:val="none"/>
          <w:lang w:eastAsia="en-US"/>
        </w:rPr>
        <w:t>The budget represents the total funds authorized to be spent solely on the project to strengthen Ethiopia's civil registration system, which is listed disaggregated by main activities.</w:t>
      </w:r>
      <w:r w:rsidR="006C2D67">
        <w:rPr>
          <w:rStyle w:val="Hyperlink"/>
          <w:color w:val="000000" w:themeColor="text1"/>
          <w:szCs w:val="22"/>
          <w:u w:val="none"/>
          <w:lang w:eastAsia="en-US"/>
        </w:rPr>
        <w:t xml:space="preserve"> The release of funds will be as per the provisions in the Bilateral Technical Agreement: Year 1 – Euro 700,000.00 and Year II – Euro 300,000</w:t>
      </w:r>
      <w:r w:rsidR="002701BD">
        <w:rPr>
          <w:rStyle w:val="Hyperlink"/>
          <w:color w:val="000000" w:themeColor="text1"/>
          <w:szCs w:val="22"/>
          <w:u w:val="none"/>
          <w:lang w:eastAsia="en-US"/>
        </w:rPr>
        <w:t>.</w:t>
      </w:r>
    </w:p>
    <w:p w14:paraId="66C96CD5" w14:textId="77777777" w:rsidR="008C6E10" w:rsidRDefault="008C6E10" w:rsidP="0017531B">
      <w:pPr>
        <w:pStyle w:val="TOC1"/>
        <w:rPr>
          <w:rStyle w:val="Hyperlink"/>
          <w:color w:val="000000" w:themeColor="text1"/>
          <w:szCs w:val="22"/>
          <w:u w:val="none"/>
          <w:lang w:eastAsia="en-US"/>
        </w:rPr>
      </w:pPr>
    </w:p>
    <w:p w14:paraId="586110BA" w14:textId="77777777" w:rsidR="008C6E10" w:rsidRDefault="008C6E10" w:rsidP="0017531B">
      <w:pPr>
        <w:pStyle w:val="TOC1"/>
        <w:rPr>
          <w:rStyle w:val="Hyperlink"/>
          <w:color w:val="000000" w:themeColor="text1"/>
          <w:szCs w:val="22"/>
          <w:u w:val="none"/>
          <w:lang w:eastAsia="en-US"/>
        </w:rPr>
      </w:pPr>
    </w:p>
    <w:p w14:paraId="1ECB983F" w14:textId="77777777" w:rsidR="008C6E10" w:rsidRDefault="008C6E10" w:rsidP="0017531B">
      <w:pPr>
        <w:pStyle w:val="TOC1"/>
        <w:rPr>
          <w:rStyle w:val="Hyperlink"/>
          <w:color w:val="000000" w:themeColor="text1"/>
          <w:szCs w:val="22"/>
          <w:u w:val="none"/>
          <w:lang w:eastAsia="en-US"/>
        </w:rPr>
      </w:pPr>
    </w:p>
    <w:p w14:paraId="039C7937" w14:textId="77777777" w:rsidR="008C6E10" w:rsidRDefault="008C6E10" w:rsidP="0017531B">
      <w:pPr>
        <w:pStyle w:val="TOC1"/>
        <w:rPr>
          <w:rStyle w:val="Hyperlink"/>
          <w:color w:val="000000" w:themeColor="text1"/>
          <w:szCs w:val="22"/>
          <w:u w:val="none"/>
          <w:lang w:eastAsia="en-US"/>
        </w:rPr>
      </w:pPr>
    </w:p>
    <w:p w14:paraId="24E2DBAB" w14:textId="77777777" w:rsidR="008C6E10" w:rsidRDefault="008C6E10" w:rsidP="0017531B">
      <w:pPr>
        <w:pStyle w:val="TOC1"/>
        <w:rPr>
          <w:rStyle w:val="Hyperlink"/>
          <w:color w:val="000000" w:themeColor="text1"/>
          <w:szCs w:val="22"/>
          <w:u w:val="none"/>
          <w:lang w:eastAsia="en-US"/>
        </w:rPr>
        <w:sectPr w:rsidR="008C6E10" w:rsidSect="00275A05">
          <w:pgSz w:w="12240" w:h="15840"/>
          <w:pgMar w:top="1440" w:right="1440" w:bottom="1440" w:left="1440" w:header="720" w:footer="720" w:gutter="0"/>
          <w:cols w:space="720"/>
          <w:docGrid w:linePitch="360"/>
        </w:sectPr>
      </w:pPr>
    </w:p>
    <w:p w14:paraId="2E11FACD" w14:textId="77777777" w:rsidR="008C6E10" w:rsidRDefault="008C6E10" w:rsidP="0017531B">
      <w:pPr>
        <w:pStyle w:val="TOC1"/>
        <w:rPr>
          <w:rStyle w:val="Hyperlink"/>
          <w:color w:val="000000" w:themeColor="text1"/>
          <w:szCs w:val="22"/>
          <w:u w:val="none"/>
          <w:lang w:eastAsia="en-US"/>
        </w:rPr>
      </w:pPr>
    </w:p>
    <w:p w14:paraId="02CF4F7C" w14:textId="77777777" w:rsidR="00256F03" w:rsidRPr="008951EE" w:rsidRDefault="00256F03" w:rsidP="0017531B">
      <w:pPr>
        <w:pStyle w:val="TOC1"/>
      </w:pPr>
      <w:r w:rsidRPr="008951EE">
        <w:t xml:space="preserve">Table 6 : Budget </w:t>
      </w:r>
    </w:p>
    <w:p w14:paraId="662906AF" w14:textId="77777777" w:rsidR="008C6E10" w:rsidRDefault="000C491E" w:rsidP="0017531B">
      <w:pPr>
        <w:pStyle w:val="TOC1"/>
        <w:rPr>
          <w:rStyle w:val="Hyperlink"/>
          <w:color w:val="000000" w:themeColor="text1"/>
          <w:szCs w:val="22"/>
          <w:u w:val="none"/>
          <w:lang w:eastAsia="en-US"/>
        </w:rPr>
      </w:pPr>
      <w:r>
        <w:rPr>
          <w:rStyle w:val="Hyperlink"/>
          <w:color w:val="000000" w:themeColor="text1"/>
          <w:szCs w:val="22"/>
          <w:u w:val="none"/>
          <w:lang w:eastAsia="en-US"/>
        </w:rPr>
        <w:t xml:space="preserve"> </w:t>
      </w:r>
    </w:p>
    <w:tbl>
      <w:tblPr>
        <w:tblW w:w="12340" w:type="dxa"/>
        <w:tblInd w:w="93" w:type="dxa"/>
        <w:tblLook w:val="04A0" w:firstRow="1" w:lastRow="0" w:firstColumn="1" w:lastColumn="0" w:noHBand="0" w:noVBand="1"/>
      </w:tblPr>
      <w:tblGrid>
        <w:gridCol w:w="491"/>
        <w:gridCol w:w="8808"/>
        <w:gridCol w:w="3196"/>
      </w:tblGrid>
      <w:tr w:rsidR="008C6E10" w:rsidRPr="00AF3A98" w14:paraId="43A9AFCC" w14:textId="77777777" w:rsidTr="005C3452">
        <w:trPr>
          <w:trHeight w:val="765"/>
        </w:trPr>
        <w:tc>
          <w:tcPr>
            <w:tcW w:w="1234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4EF26215" w14:textId="77777777" w:rsidR="008C6E10" w:rsidRPr="00AF3A98" w:rsidRDefault="008C6E10" w:rsidP="005C3452">
            <w:pPr>
              <w:spacing w:after="0" w:line="240" w:lineRule="auto"/>
              <w:jc w:val="center"/>
              <w:rPr>
                <w:rFonts w:ascii="Times New Roman" w:eastAsia="Times New Roman" w:hAnsi="Times New Roman" w:cs="Times New Roman"/>
                <w:b/>
                <w:bCs/>
                <w:color w:val="000000"/>
                <w:sz w:val="32"/>
                <w:szCs w:val="32"/>
              </w:rPr>
            </w:pPr>
            <w:r w:rsidRPr="00AF3A98">
              <w:rPr>
                <w:rFonts w:ascii="Times New Roman" w:eastAsia="Times New Roman" w:hAnsi="Times New Roman" w:cs="Times New Roman"/>
                <w:b/>
                <w:bCs/>
                <w:color w:val="000000"/>
                <w:sz w:val="32"/>
                <w:szCs w:val="32"/>
              </w:rPr>
              <w:t xml:space="preserve">BUDGET </w:t>
            </w:r>
            <w:r w:rsidRPr="00AF3A98">
              <w:rPr>
                <w:rFonts w:ascii="Times New Roman" w:eastAsia="Times New Roman" w:hAnsi="Times New Roman" w:cs="Times New Roman"/>
                <w:b/>
                <w:bCs/>
                <w:color w:val="000000"/>
                <w:sz w:val="32"/>
                <w:szCs w:val="32"/>
              </w:rPr>
              <w:br/>
              <w:t xml:space="preserve"> </w:t>
            </w:r>
            <w:r w:rsidRPr="00EF1BA6">
              <w:rPr>
                <w:rFonts w:ascii="Times New Roman" w:eastAsia="Times New Roman" w:hAnsi="Times New Roman" w:cs="Times New Roman"/>
                <w:b/>
                <w:bCs/>
                <w:color w:val="000000"/>
                <w:sz w:val="32"/>
                <w:szCs w:val="32"/>
              </w:rPr>
              <w:t>IMMIGRATION AND</w:t>
            </w:r>
            <w:r w:rsidRPr="00AF3A98">
              <w:rPr>
                <w:rFonts w:ascii="Times New Roman" w:eastAsia="Times New Roman" w:hAnsi="Times New Roman" w:cs="Times New Roman"/>
                <w:b/>
                <w:bCs/>
                <w:color w:val="000000"/>
                <w:sz w:val="32"/>
                <w:szCs w:val="32"/>
              </w:rPr>
              <w:t xml:space="preserve"> NAT</w:t>
            </w:r>
            <w:r w:rsidRPr="00EF1BA6">
              <w:rPr>
                <w:rFonts w:ascii="Times New Roman" w:eastAsia="Times New Roman" w:hAnsi="Times New Roman" w:cs="Times New Roman"/>
                <w:b/>
                <w:bCs/>
                <w:color w:val="000000"/>
                <w:sz w:val="32"/>
                <w:szCs w:val="32"/>
              </w:rPr>
              <w:t>IONALITY SERVICE</w:t>
            </w:r>
          </w:p>
        </w:tc>
      </w:tr>
      <w:tr w:rsidR="008C6E10" w:rsidRPr="00AF3A98" w14:paraId="62CAE782" w14:textId="77777777" w:rsidTr="005C3452">
        <w:trPr>
          <w:trHeight w:val="750"/>
        </w:trPr>
        <w:tc>
          <w:tcPr>
            <w:tcW w:w="12340"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5FC9FBBA" w14:textId="77777777" w:rsidR="008C6E10" w:rsidRPr="00AF3A98" w:rsidRDefault="008C6E10" w:rsidP="005C3452">
            <w:pPr>
              <w:spacing w:after="0" w:line="240" w:lineRule="auto"/>
              <w:jc w:val="center"/>
              <w:rPr>
                <w:rFonts w:ascii="Times New Roman" w:eastAsia="Times New Roman" w:hAnsi="Times New Roman" w:cs="Times New Roman"/>
                <w:b/>
                <w:bCs/>
                <w:color w:val="000000"/>
                <w:sz w:val="28"/>
                <w:szCs w:val="28"/>
              </w:rPr>
            </w:pPr>
            <w:r w:rsidRPr="00AF3A98">
              <w:rPr>
                <w:rFonts w:ascii="Times New Roman" w:eastAsia="Times New Roman" w:hAnsi="Times New Roman" w:cs="Times New Roman"/>
                <w:b/>
                <w:bCs/>
                <w:color w:val="000000"/>
                <w:sz w:val="28"/>
                <w:szCs w:val="28"/>
              </w:rPr>
              <w:t>PROJECT TO STRENGTHEN THE CIVIL REGISTRATION SYSTEM IN ETHIOPIA</w:t>
            </w:r>
          </w:p>
        </w:tc>
      </w:tr>
      <w:tr w:rsidR="008C6E10" w:rsidRPr="00AF3A98" w14:paraId="359432FE" w14:textId="77777777" w:rsidTr="005C3452">
        <w:trPr>
          <w:trHeight w:val="30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1D20575F"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808" w:type="dxa"/>
            <w:tcBorders>
              <w:top w:val="nil"/>
              <w:left w:val="nil"/>
              <w:bottom w:val="single" w:sz="4" w:space="0" w:color="auto"/>
              <w:right w:val="single" w:sz="4" w:space="0" w:color="auto"/>
            </w:tcBorders>
            <w:shd w:val="clear" w:color="auto" w:fill="auto"/>
            <w:noWrap/>
            <w:vAlign w:val="bottom"/>
            <w:hideMark/>
          </w:tcPr>
          <w:p w14:paraId="7CC495A0"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3196" w:type="dxa"/>
            <w:tcBorders>
              <w:top w:val="nil"/>
              <w:left w:val="nil"/>
              <w:bottom w:val="single" w:sz="4" w:space="0" w:color="auto"/>
              <w:right w:val="single" w:sz="8" w:space="0" w:color="auto"/>
            </w:tcBorders>
            <w:shd w:val="clear" w:color="auto" w:fill="auto"/>
            <w:noWrap/>
            <w:vAlign w:val="center"/>
            <w:hideMark/>
          </w:tcPr>
          <w:p w14:paraId="1CAD0B38" w14:textId="77777777" w:rsidR="008C6E10" w:rsidRPr="00AF3A98" w:rsidRDefault="008C6E10" w:rsidP="005C3452">
            <w:pPr>
              <w:spacing w:after="0" w:line="240" w:lineRule="auto"/>
              <w:jc w:val="center"/>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Estimated Cost</w:t>
            </w:r>
          </w:p>
        </w:tc>
      </w:tr>
      <w:tr w:rsidR="008C6E10" w:rsidRPr="00AF3A98" w14:paraId="540D08A5" w14:textId="77777777" w:rsidTr="005C3452">
        <w:trPr>
          <w:trHeight w:val="780"/>
        </w:trPr>
        <w:tc>
          <w:tcPr>
            <w:tcW w:w="12340"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11751756"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Expected Result 1 - increased effectiveness and efficiency of civil registrations through a digitized system capable of guaranteeing uniquely identifiable data in both regional and central databases</w:t>
            </w:r>
          </w:p>
        </w:tc>
      </w:tr>
      <w:tr w:rsidR="008C6E10" w:rsidRPr="00AF3A98" w14:paraId="33681CD5"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131189F2"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1.1</w:t>
            </w:r>
          </w:p>
        </w:tc>
        <w:tc>
          <w:tcPr>
            <w:tcW w:w="8808" w:type="dxa"/>
            <w:tcBorders>
              <w:top w:val="nil"/>
              <w:left w:val="nil"/>
              <w:bottom w:val="single" w:sz="4" w:space="0" w:color="auto"/>
              <w:right w:val="single" w:sz="4" w:space="0" w:color="auto"/>
            </w:tcBorders>
            <w:shd w:val="clear" w:color="auto" w:fill="auto"/>
            <w:vAlign w:val="center"/>
            <w:hideMark/>
          </w:tcPr>
          <w:p w14:paraId="22E5C0E3"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Research activities (baseline study, gender analysis, analysis of existing systems at MoH, RVER</w:t>
            </w:r>
            <w:r w:rsidRPr="00EF1BA6">
              <w:rPr>
                <w:rFonts w:ascii="Times New Roman" w:eastAsia="Times New Roman" w:hAnsi="Times New Roman" w:cs="Times New Roman"/>
                <w:color w:val="000000"/>
              </w:rPr>
              <w:t>A, ICA and ESS</w:t>
            </w:r>
            <w:r w:rsidRPr="00AF3A98">
              <w:rPr>
                <w:rFonts w:ascii="Times New Roman" w:eastAsia="Times New Roman" w:hAnsi="Times New Roman" w:cs="Times New Roman"/>
                <w:color w:val="000000"/>
              </w:rPr>
              <w:t>)</w:t>
            </w:r>
          </w:p>
        </w:tc>
        <w:tc>
          <w:tcPr>
            <w:tcW w:w="3196" w:type="dxa"/>
            <w:tcBorders>
              <w:top w:val="nil"/>
              <w:left w:val="nil"/>
              <w:bottom w:val="single" w:sz="4" w:space="0" w:color="auto"/>
              <w:right w:val="single" w:sz="8" w:space="0" w:color="auto"/>
            </w:tcBorders>
            <w:shd w:val="clear" w:color="auto" w:fill="auto"/>
            <w:vAlign w:val="center"/>
            <w:hideMark/>
          </w:tcPr>
          <w:p w14:paraId="6325923D"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69,000</w:t>
            </w:r>
          </w:p>
        </w:tc>
      </w:tr>
      <w:tr w:rsidR="008C6E10" w:rsidRPr="00AF3A98" w14:paraId="2624B748"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3C26D5B8"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1.2</w:t>
            </w:r>
          </w:p>
        </w:tc>
        <w:tc>
          <w:tcPr>
            <w:tcW w:w="8808" w:type="dxa"/>
            <w:tcBorders>
              <w:top w:val="nil"/>
              <w:left w:val="nil"/>
              <w:bottom w:val="single" w:sz="4" w:space="0" w:color="auto"/>
              <w:right w:val="single" w:sz="4" w:space="0" w:color="auto"/>
            </w:tcBorders>
            <w:shd w:val="clear" w:color="auto" w:fill="auto"/>
            <w:vAlign w:val="center"/>
            <w:hideMark/>
          </w:tcPr>
          <w:p w14:paraId="38E1D27B"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Development of system specification and business requirement</w:t>
            </w:r>
          </w:p>
        </w:tc>
        <w:tc>
          <w:tcPr>
            <w:tcW w:w="3196" w:type="dxa"/>
            <w:tcBorders>
              <w:top w:val="nil"/>
              <w:left w:val="nil"/>
              <w:bottom w:val="single" w:sz="4" w:space="0" w:color="auto"/>
              <w:right w:val="single" w:sz="8" w:space="0" w:color="auto"/>
            </w:tcBorders>
            <w:shd w:val="clear" w:color="auto" w:fill="auto"/>
            <w:vAlign w:val="center"/>
            <w:hideMark/>
          </w:tcPr>
          <w:p w14:paraId="4A547BF8"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8,340</w:t>
            </w:r>
          </w:p>
        </w:tc>
      </w:tr>
      <w:tr w:rsidR="008C6E10" w:rsidRPr="00AF3A98" w14:paraId="46195838"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699804FE"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1.3</w:t>
            </w:r>
          </w:p>
        </w:tc>
        <w:tc>
          <w:tcPr>
            <w:tcW w:w="8808" w:type="dxa"/>
            <w:tcBorders>
              <w:top w:val="nil"/>
              <w:left w:val="nil"/>
              <w:bottom w:val="single" w:sz="4" w:space="0" w:color="auto"/>
              <w:right w:val="single" w:sz="4" w:space="0" w:color="auto"/>
            </w:tcBorders>
            <w:shd w:val="clear" w:color="auto" w:fill="auto"/>
            <w:vAlign w:val="center"/>
            <w:hideMark/>
          </w:tcPr>
          <w:p w14:paraId="08047B30"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EF1BA6">
              <w:rPr>
                <w:rFonts w:ascii="Times New Roman" w:eastAsia="Times New Roman" w:hAnsi="Times New Roman" w:cs="Times New Roman"/>
                <w:color w:val="000000"/>
              </w:rPr>
              <w:t>Application development and testing (</w:t>
            </w:r>
            <w:r w:rsidRPr="00AF3A98">
              <w:rPr>
                <w:rFonts w:ascii="Times New Roman" w:eastAsia="Times New Roman" w:hAnsi="Times New Roman" w:cs="Times New Roman"/>
                <w:color w:val="000000"/>
              </w:rPr>
              <w:t>unit testing, integration testing, system testing and acceptance testing)</w:t>
            </w:r>
          </w:p>
        </w:tc>
        <w:tc>
          <w:tcPr>
            <w:tcW w:w="3196" w:type="dxa"/>
            <w:tcBorders>
              <w:top w:val="nil"/>
              <w:left w:val="nil"/>
              <w:bottom w:val="single" w:sz="4" w:space="0" w:color="auto"/>
              <w:right w:val="single" w:sz="8" w:space="0" w:color="auto"/>
            </w:tcBorders>
            <w:shd w:val="clear" w:color="auto" w:fill="auto"/>
            <w:vAlign w:val="center"/>
            <w:hideMark/>
          </w:tcPr>
          <w:p w14:paraId="2EF69E08"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EF1BA6">
              <w:rPr>
                <w:rFonts w:ascii="Times New Roman" w:eastAsia="Times New Roman" w:hAnsi="Times New Roman" w:cs="Times New Roman"/>
                <w:color w:val="000000"/>
              </w:rPr>
              <w:t>3</w:t>
            </w:r>
            <w:r w:rsidRPr="00AF3A98">
              <w:rPr>
                <w:rFonts w:ascii="Times New Roman" w:eastAsia="Times New Roman" w:hAnsi="Times New Roman" w:cs="Times New Roman"/>
                <w:color w:val="000000"/>
              </w:rPr>
              <w:t>20,000</w:t>
            </w:r>
          </w:p>
        </w:tc>
      </w:tr>
      <w:tr w:rsidR="008C6E10" w:rsidRPr="00AF3A98" w14:paraId="0D3C0503"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555A48D7"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1.4</w:t>
            </w:r>
          </w:p>
        </w:tc>
        <w:tc>
          <w:tcPr>
            <w:tcW w:w="8808" w:type="dxa"/>
            <w:tcBorders>
              <w:top w:val="nil"/>
              <w:left w:val="nil"/>
              <w:bottom w:val="single" w:sz="4" w:space="0" w:color="auto"/>
              <w:right w:val="single" w:sz="4" w:space="0" w:color="auto"/>
            </w:tcBorders>
            <w:shd w:val="clear" w:color="auto" w:fill="auto"/>
            <w:vAlign w:val="center"/>
            <w:hideMark/>
          </w:tcPr>
          <w:p w14:paraId="03A93A8C"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Procurement and deployment of IT software, equipment and </w:t>
            </w:r>
            <w:r w:rsidRPr="00EF1BA6">
              <w:rPr>
                <w:rFonts w:ascii="Times New Roman" w:eastAsia="Times New Roman" w:hAnsi="Times New Roman" w:cs="Times New Roman"/>
                <w:color w:val="000000"/>
              </w:rPr>
              <w:t>infrastructure</w:t>
            </w:r>
            <w:r w:rsidRPr="00AF3A98">
              <w:rPr>
                <w:rFonts w:ascii="Times New Roman" w:eastAsia="Times New Roman" w:hAnsi="Times New Roman" w:cs="Times New Roman"/>
                <w:color w:val="000000"/>
              </w:rPr>
              <w:t xml:space="preserve"> to federal and regional offices</w:t>
            </w:r>
          </w:p>
        </w:tc>
        <w:tc>
          <w:tcPr>
            <w:tcW w:w="3196" w:type="dxa"/>
            <w:tcBorders>
              <w:top w:val="nil"/>
              <w:left w:val="nil"/>
              <w:bottom w:val="single" w:sz="4" w:space="0" w:color="auto"/>
              <w:right w:val="single" w:sz="8" w:space="0" w:color="auto"/>
            </w:tcBorders>
            <w:shd w:val="clear" w:color="auto" w:fill="auto"/>
            <w:vAlign w:val="center"/>
            <w:hideMark/>
          </w:tcPr>
          <w:p w14:paraId="0E37C98E"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EF1BA6">
              <w:rPr>
                <w:rFonts w:ascii="Times New Roman" w:eastAsia="Times New Roman" w:hAnsi="Times New Roman" w:cs="Times New Roman"/>
                <w:color w:val="000000"/>
              </w:rPr>
              <w:t>2</w:t>
            </w:r>
            <w:r w:rsidRPr="00AF3A98">
              <w:rPr>
                <w:rFonts w:ascii="Times New Roman" w:eastAsia="Times New Roman" w:hAnsi="Times New Roman" w:cs="Times New Roman"/>
                <w:color w:val="000000"/>
              </w:rPr>
              <w:t>00,000</w:t>
            </w:r>
          </w:p>
        </w:tc>
      </w:tr>
      <w:tr w:rsidR="008C6E10" w:rsidRPr="00AF3A98" w14:paraId="51CE521D"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5298EEF3"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1.5</w:t>
            </w:r>
          </w:p>
        </w:tc>
        <w:tc>
          <w:tcPr>
            <w:tcW w:w="8808" w:type="dxa"/>
            <w:tcBorders>
              <w:top w:val="nil"/>
              <w:left w:val="nil"/>
              <w:bottom w:val="single" w:sz="4" w:space="0" w:color="auto"/>
              <w:right w:val="single" w:sz="4" w:space="0" w:color="auto"/>
            </w:tcBorders>
            <w:shd w:val="clear" w:color="auto" w:fill="auto"/>
            <w:vAlign w:val="center"/>
            <w:hideMark/>
          </w:tcPr>
          <w:p w14:paraId="5013B638"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Product configuration and system testing at field level and piloting of the system in the selected areas</w:t>
            </w:r>
          </w:p>
        </w:tc>
        <w:tc>
          <w:tcPr>
            <w:tcW w:w="3196" w:type="dxa"/>
            <w:tcBorders>
              <w:top w:val="nil"/>
              <w:left w:val="nil"/>
              <w:bottom w:val="single" w:sz="4" w:space="0" w:color="auto"/>
              <w:right w:val="single" w:sz="8" w:space="0" w:color="auto"/>
            </w:tcBorders>
            <w:shd w:val="clear" w:color="auto" w:fill="auto"/>
            <w:vAlign w:val="center"/>
            <w:hideMark/>
          </w:tcPr>
          <w:p w14:paraId="1F42694C"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150,000</w:t>
            </w:r>
          </w:p>
        </w:tc>
      </w:tr>
      <w:tr w:rsidR="008C6E10" w:rsidRPr="00AF3A98" w14:paraId="65EBB3B7" w14:textId="77777777" w:rsidTr="005C3452">
        <w:trPr>
          <w:trHeight w:val="300"/>
        </w:trPr>
        <w:tc>
          <w:tcPr>
            <w:tcW w:w="9144"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733103A4"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196" w:type="dxa"/>
            <w:tcBorders>
              <w:top w:val="nil"/>
              <w:left w:val="nil"/>
              <w:bottom w:val="single" w:sz="4" w:space="0" w:color="auto"/>
              <w:right w:val="single" w:sz="8" w:space="0" w:color="auto"/>
            </w:tcBorders>
            <w:shd w:val="clear" w:color="auto" w:fill="auto"/>
            <w:vAlign w:val="center"/>
            <w:hideMark/>
          </w:tcPr>
          <w:p w14:paraId="3A659401"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747,340</w:t>
            </w:r>
          </w:p>
        </w:tc>
      </w:tr>
      <w:tr w:rsidR="008C6E10" w:rsidRPr="00AF3A98" w14:paraId="0E14FDC2" w14:textId="77777777" w:rsidTr="005C3452">
        <w:trPr>
          <w:trHeight w:val="690"/>
        </w:trPr>
        <w:tc>
          <w:tcPr>
            <w:tcW w:w="12340" w:type="dxa"/>
            <w:gridSpan w:val="3"/>
            <w:tcBorders>
              <w:top w:val="single" w:sz="4" w:space="0" w:color="auto"/>
              <w:left w:val="single" w:sz="8" w:space="0" w:color="auto"/>
              <w:bottom w:val="single" w:sz="4" w:space="0" w:color="auto"/>
              <w:right w:val="single" w:sz="8" w:space="0" w:color="000000"/>
            </w:tcBorders>
            <w:shd w:val="clear" w:color="auto" w:fill="auto"/>
            <w:hideMark/>
          </w:tcPr>
          <w:p w14:paraId="1E5A6D04"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Expected 2 - improved institutional and technical capacity of registry offices at all levels to effectively conduct and coordinate vital event records</w:t>
            </w:r>
          </w:p>
        </w:tc>
      </w:tr>
      <w:tr w:rsidR="008C6E10" w:rsidRPr="00AF3A98" w14:paraId="48724F58"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5657C402"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2.1</w:t>
            </w:r>
          </w:p>
        </w:tc>
        <w:tc>
          <w:tcPr>
            <w:tcW w:w="8808" w:type="dxa"/>
            <w:tcBorders>
              <w:top w:val="nil"/>
              <w:left w:val="nil"/>
              <w:bottom w:val="single" w:sz="4" w:space="0" w:color="auto"/>
              <w:right w:val="single" w:sz="4" w:space="0" w:color="auto"/>
            </w:tcBorders>
            <w:shd w:val="clear" w:color="auto" w:fill="auto"/>
            <w:hideMark/>
          </w:tcPr>
          <w:p w14:paraId="000753FA"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Study-tour (experience sharing visit) to an abroad country with best practices</w:t>
            </w:r>
          </w:p>
        </w:tc>
        <w:tc>
          <w:tcPr>
            <w:tcW w:w="3196" w:type="dxa"/>
            <w:tcBorders>
              <w:top w:val="nil"/>
              <w:left w:val="nil"/>
              <w:bottom w:val="single" w:sz="4" w:space="0" w:color="auto"/>
              <w:right w:val="single" w:sz="8" w:space="0" w:color="auto"/>
            </w:tcBorders>
            <w:shd w:val="clear" w:color="auto" w:fill="auto"/>
            <w:vAlign w:val="center"/>
            <w:hideMark/>
          </w:tcPr>
          <w:p w14:paraId="342D49BB"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27,000</w:t>
            </w:r>
          </w:p>
        </w:tc>
      </w:tr>
      <w:tr w:rsidR="008C6E10" w:rsidRPr="00AF3A98" w14:paraId="4894A7B7"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645AC439"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2.2</w:t>
            </w:r>
          </w:p>
        </w:tc>
        <w:tc>
          <w:tcPr>
            <w:tcW w:w="8808" w:type="dxa"/>
            <w:tcBorders>
              <w:top w:val="nil"/>
              <w:left w:val="nil"/>
              <w:bottom w:val="single" w:sz="4" w:space="0" w:color="auto"/>
              <w:right w:val="single" w:sz="4" w:space="0" w:color="auto"/>
            </w:tcBorders>
            <w:shd w:val="clear" w:color="auto" w:fill="auto"/>
            <w:hideMark/>
          </w:tcPr>
          <w:p w14:paraId="0926B612"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First rou</w:t>
            </w:r>
            <w:r w:rsidRPr="00EF1BA6">
              <w:rPr>
                <w:rFonts w:ascii="Times New Roman" w:eastAsia="Times New Roman" w:hAnsi="Times New Roman" w:cs="Times New Roman"/>
                <w:color w:val="000000"/>
              </w:rPr>
              <w:t>nd trainings on developed application (federal and regional ICS</w:t>
            </w:r>
            <w:r w:rsidRPr="00AF3A98">
              <w:rPr>
                <w:rFonts w:ascii="Times New Roman" w:eastAsia="Times New Roman" w:hAnsi="Times New Roman" w:cs="Times New Roman"/>
                <w:color w:val="000000"/>
              </w:rPr>
              <w:t>)</w:t>
            </w:r>
          </w:p>
        </w:tc>
        <w:tc>
          <w:tcPr>
            <w:tcW w:w="3196" w:type="dxa"/>
            <w:tcBorders>
              <w:top w:val="nil"/>
              <w:left w:val="nil"/>
              <w:bottom w:val="single" w:sz="4" w:space="0" w:color="auto"/>
              <w:right w:val="single" w:sz="8" w:space="0" w:color="auto"/>
            </w:tcBorders>
            <w:shd w:val="clear" w:color="auto" w:fill="auto"/>
            <w:vAlign w:val="center"/>
            <w:hideMark/>
          </w:tcPr>
          <w:p w14:paraId="2D239194"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20,000</w:t>
            </w:r>
          </w:p>
        </w:tc>
      </w:tr>
      <w:tr w:rsidR="008C6E10" w:rsidRPr="00AF3A98" w14:paraId="2B356AC6"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09F3063A"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2.3</w:t>
            </w:r>
          </w:p>
        </w:tc>
        <w:tc>
          <w:tcPr>
            <w:tcW w:w="8808" w:type="dxa"/>
            <w:tcBorders>
              <w:top w:val="nil"/>
              <w:left w:val="nil"/>
              <w:bottom w:val="single" w:sz="4" w:space="0" w:color="auto"/>
              <w:right w:val="single" w:sz="4" w:space="0" w:color="auto"/>
            </w:tcBorders>
            <w:shd w:val="clear" w:color="auto" w:fill="auto"/>
            <w:hideMark/>
          </w:tcPr>
          <w:p w14:paraId="4B42A461"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Roll o</w:t>
            </w:r>
            <w:r w:rsidR="00A152C1">
              <w:rPr>
                <w:rFonts w:ascii="Times New Roman" w:eastAsia="Times New Roman" w:hAnsi="Times New Roman" w:cs="Times New Roman"/>
                <w:color w:val="000000"/>
              </w:rPr>
              <w:t>ut trainings on application</w:t>
            </w:r>
            <w:r w:rsidRPr="00AF3A98">
              <w:rPr>
                <w:rFonts w:ascii="Times New Roman" w:eastAsia="Times New Roman" w:hAnsi="Times New Roman" w:cs="Times New Roman"/>
                <w:color w:val="000000"/>
              </w:rPr>
              <w:t xml:space="preserve">, functionality and customization (RVERAs, civil status officers, </w:t>
            </w:r>
            <w:r w:rsidRPr="00EF1BA6">
              <w:rPr>
                <w:rFonts w:ascii="Times New Roman" w:eastAsia="Times New Roman" w:hAnsi="Times New Roman" w:cs="Times New Roman"/>
                <w:color w:val="000000"/>
              </w:rPr>
              <w:t>HEWs, HMIS officers, woreda CR</w:t>
            </w:r>
            <w:r w:rsidRPr="00AF3A98">
              <w:rPr>
                <w:rFonts w:ascii="Times New Roman" w:eastAsia="Times New Roman" w:hAnsi="Times New Roman" w:cs="Times New Roman"/>
                <w:color w:val="000000"/>
              </w:rPr>
              <w:t xml:space="preserve"> coordinators)</w:t>
            </w:r>
          </w:p>
        </w:tc>
        <w:tc>
          <w:tcPr>
            <w:tcW w:w="3196" w:type="dxa"/>
            <w:tcBorders>
              <w:top w:val="nil"/>
              <w:left w:val="nil"/>
              <w:bottom w:val="single" w:sz="4" w:space="0" w:color="auto"/>
              <w:right w:val="single" w:sz="8" w:space="0" w:color="auto"/>
            </w:tcBorders>
            <w:shd w:val="clear" w:color="auto" w:fill="auto"/>
            <w:vAlign w:val="center"/>
            <w:hideMark/>
          </w:tcPr>
          <w:p w14:paraId="56A8F7C0"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55,000</w:t>
            </w:r>
          </w:p>
        </w:tc>
      </w:tr>
      <w:tr w:rsidR="008C6E10" w:rsidRPr="00AF3A98" w14:paraId="63D6A458" w14:textId="77777777" w:rsidTr="005C3452">
        <w:trPr>
          <w:trHeight w:val="300"/>
        </w:trPr>
        <w:tc>
          <w:tcPr>
            <w:tcW w:w="91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3B4E0898"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196" w:type="dxa"/>
            <w:tcBorders>
              <w:top w:val="nil"/>
              <w:left w:val="nil"/>
              <w:bottom w:val="single" w:sz="4" w:space="0" w:color="auto"/>
              <w:right w:val="single" w:sz="8" w:space="0" w:color="auto"/>
            </w:tcBorders>
            <w:shd w:val="clear" w:color="auto" w:fill="auto"/>
            <w:vAlign w:val="center"/>
            <w:hideMark/>
          </w:tcPr>
          <w:p w14:paraId="3BAC80D1"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102,000</w:t>
            </w:r>
          </w:p>
        </w:tc>
      </w:tr>
      <w:tr w:rsidR="008C6E10" w:rsidRPr="00AF3A98" w14:paraId="0C322A98" w14:textId="77777777" w:rsidTr="005C3452">
        <w:trPr>
          <w:trHeight w:val="720"/>
        </w:trPr>
        <w:tc>
          <w:tcPr>
            <w:tcW w:w="12340"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3C6BBCAE"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lastRenderedPageBreak/>
              <w:t>Expected 3 - Improved cross-sector collaboration, monitoring and supervision for the provision of standardized registry services at all levels</w:t>
            </w:r>
          </w:p>
        </w:tc>
      </w:tr>
      <w:tr w:rsidR="008C6E10" w:rsidRPr="00AF3A98" w14:paraId="2B26BF19"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7B98B25A"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3.1</w:t>
            </w:r>
          </w:p>
        </w:tc>
        <w:tc>
          <w:tcPr>
            <w:tcW w:w="8808" w:type="dxa"/>
            <w:tcBorders>
              <w:top w:val="nil"/>
              <w:left w:val="nil"/>
              <w:bottom w:val="single" w:sz="4" w:space="0" w:color="auto"/>
              <w:right w:val="single" w:sz="4" w:space="0" w:color="auto"/>
            </w:tcBorders>
            <w:shd w:val="clear" w:color="auto" w:fill="auto"/>
            <w:vAlign w:val="center"/>
            <w:hideMark/>
          </w:tcPr>
          <w:p w14:paraId="2BFF1C2F"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Regular meetings of the National Review Committee and M&amp;E missions</w:t>
            </w:r>
          </w:p>
        </w:tc>
        <w:tc>
          <w:tcPr>
            <w:tcW w:w="3196" w:type="dxa"/>
            <w:tcBorders>
              <w:top w:val="nil"/>
              <w:left w:val="nil"/>
              <w:bottom w:val="single" w:sz="4" w:space="0" w:color="auto"/>
              <w:right w:val="single" w:sz="8" w:space="0" w:color="auto"/>
            </w:tcBorders>
            <w:shd w:val="clear" w:color="auto" w:fill="auto"/>
            <w:vAlign w:val="center"/>
            <w:hideMark/>
          </w:tcPr>
          <w:p w14:paraId="74E909B8"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4,000</w:t>
            </w:r>
          </w:p>
        </w:tc>
      </w:tr>
      <w:tr w:rsidR="008C6E10" w:rsidRPr="00AF3A98" w14:paraId="0AD7FF07"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087DE140"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3.2</w:t>
            </w:r>
          </w:p>
        </w:tc>
        <w:tc>
          <w:tcPr>
            <w:tcW w:w="8808" w:type="dxa"/>
            <w:tcBorders>
              <w:top w:val="nil"/>
              <w:left w:val="nil"/>
              <w:bottom w:val="single" w:sz="4" w:space="0" w:color="auto"/>
              <w:right w:val="single" w:sz="4" w:space="0" w:color="auto"/>
            </w:tcBorders>
            <w:shd w:val="clear" w:color="auto" w:fill="auto"/>
            <w:vAlign w:val="center"/>
            <w:hideMark/>
          </w:tcPr>
          <w:p w14:paraId="60370C72"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Workshops (kick-off/familiarization, </w:t>
            </w:r>
            <w:r w:rsidRPr="00EF1BA6">
              <w:rPr>
                <w:rFonts w:ascii="Times New Roman" w:eastAsia="Times New Roman" w:hAnsi="Times New Roman" w:cs="Times New Roman"/>
                <w:color w:val="000000"/>
              </w:rPr>
              <w:t>mid-term</w:t>
            </w:r>
            <w:r w:rsidRPr="00AF3A98">
              <w:rPr>
                <w:rFonts w:ascii="Times New Roman" w:eastAsia="Times New Roman" w:hAnsi="Times New Roman" w:cs="Times New Roman"/>
                <w:color w:val="000000"/>
              </w:rPr>
              <w:t xml:space="preserve"> - evaluation results, final - for results dissemination)</w:t>
            </w:r>
          </w:p>
        </w:tc>
        <w:tc>
          <w:tcPr>
            <w:tcW w:w="3196" w:type="dxa"/>
            <w:tcBorders>
              <w:top w:val="nil"/>
              <w:left w:val="nil"/>
              <w:bottom w:val="single" w:sz="4" w:space="0" w:color="auto"/>
              <w:right w:val="single" w:sz="8" w:space="0" w:color="auto"/>
            </w:tcBorders>
            <w:shd w:val="clear" w:color="auto" w:fill="auto"/>
            <w:vAlign w:val="center"/>
            <w:hideMark/>
          </w:tcPr>
          <w:p w14:paraId="3AE55418"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10,000</w:t>
            </w:r>
          </w:p>
        </w:tc>
      </w:tr>
      <w:tr w:rsidR="008C6E10" w:rsidRPr="00AF3A98" w14:paraId="4D373324"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1B5F6F03"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3.3</w:t>
            </w:r>
          </w:p>
        </w:tc>
        <w:tc>
          <w:tcPr>
            <w:tcW w:w="8808" w:type="dxa"/>
            <w:tcBorders>
              <w:top w:val="nil"/>
              <w:left w:val="nil"/>
              <w:bottom w:val="single" w:sz="4" w:space="0" w:color="auto"/>
              <w:right w:val="single" w:sz="4" w:space="0" w:color="auto"/>
            </w:tcBorders>
            <w:shd w:val="clear" w:color="auto" w:fill="auto"/>
            <w:vAlign w:val="center"/>
            <w:hideMark/>
          </w:tcPr>
          <w:p w14:paraId="373273CC"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Supportive supervision and close monitoring of the system functionality at all levels in all regions including quality of data transfer</w:t>
            </w:r>
          </w:p>
        </w:tc>
        <w:tc>
          <w:tcPr>
            <w:tcW w:w="3196" w:type="dxa"/>
            <w:tcBorders>
              <w:top w:val="nil"/>
              <w:left w:val="nil"/>
              <w:bottom w:val="single" w:sz="4" w:space="0" w:color="auto"/>
              <w:right w:val="single" w:sz="8" w:space="0" w:color="auto"/>
            </w:tcBorders>
            <w:shd w:val="clear" w:color="auto" w:fill="auto"/>
            <w:vAlign w:val="center"/>
            <w:hideMark/>
          </w:tcPr>
          <w:p w14:paraId="25912B4F"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25,000</w:t>
            </w:r>
          </w:p>
        </w:tc>
      </w:tr>
      <w:tr w:rsidR="008C6E10" w:rsidRPr="00AF3A98" w14:paraId="419DEB83"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59B1C3D1"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3.4</w:t>
            </w:r>
          </w:p>
        </w:tc>
        <w:tc>
          <w:tcPr>
            <w:tcW w:w="8808" w:type="dxa"/>
            <w:tcBorders>
              <w:top w:val="nil"/>
              <w:left w:val="nil"/>
              <w:bottom w:val="single" w:sz="4" w:space="0" w:color="auto"/>
              <w:right w:val="single" w:sz="4" w:space="0" w:color="auto"/>
            </w:tcBorders>
            <w:shd w:val="clear" w:color="auto" w:fill="auto"/>
            <w:vAlign w:val="center"/>
            <w:hideMark/>
          </w:tcPr>
          <w:p w14:paraId="13B21DAB"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Project performance evaluation (</w:t>
            </w:r>
            <w:r w:rsidRPr="00EF1BA6">
              <w:rPr>
                <w:rFonts w:ascii="Times New Roman" w:eastAsia="Times New Roman" w:hAnsi="Times New Roman" w:cs="Times New Roman"/>
                <w:color w:val="000000"/>
              </w:rPr>
              <w:t>mid-term</w:t>
            </w:r>
            <w:r w:rsidRPr="00AF3A98">
              <w:rPr>
                <w:rFonts w:ascii="Times New Roman" w:eastAsia="Times New Roman" w:hAnsi="Times New Roman" w:cs="Times New Roman"/>
                <w:color w:val="000000"/>
              </w:rPr>
              <w:t xml:space="preserve"> and </w:t>
            </w:r>
            <w:r w:rsidRPr="00EF1BA6">
              <w:rPr>
                <w:rFonts w:ascii="Times New Roman" w:eastAsia="Times New Roman" w:hAnsi="Times New Roman" w:cs="Times New Roman"/>
                <w:color w:val="000000"/>
              </w:rPr>
              <w:t>end line</w:t>
            </w:r>
            <w:r w:rsidRPr="00AF3A98">
              <w:rPr>
                <w:rFonts w:ascii="Times New Roman" w:eastAsia="Times New Roman" w:hAnsi="Times New Roman" w:cs="Times New Roman"/>
                <w:color w:val="000000"/>
              </w:rPr>
              <w:t>)</w:t>
            </w:r>
          </w:p>
        </w:tc>
        <w:tc>
          <w:tcPr>
            <w:tcW w:w="3196" w:type="dxa"/>
            <w:tcBorders>
              <w:top w:val="nil"/>
              <w:left w:val="nil"/>
              <w:bottom w:val="single" w:sz="4" w:space="0" w:color="auto"/>
              <w:right w:val="single" w:sz="8" w:space="0" w:color="auto"/>
            </w:tcBorders>
            <w:shd w:val="clear" w:color="auto" w:fill="auto"/>
            <w:vAlign w:val="center"/>
            <w:hideMark/>
          </w:tcPr>
          <w:p w14:paraId="3328DC73"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8,000</w:t>
            </w:r>
          </w:p>
        </w:tc>
      </w:tr>
      <w:tr w:rsidR="008C6E10" w:rsidRPr="00AF3A98" w14:paraId="746204D5"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6260E238"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3.5</w:t>
            </w:r>
          </w:p>
        </w:tc>
        <w:tc>
          <w:tcPr>
            <w:tcW w:w="8808" w:type="dxa"/>
            <w:tcBorders>
              <w:top w:val="nil"/>
              <w:left w:val="nil"/>
              <w:bottom w:val="single" w:sz="4" w:space="0" w:color="auto"/>
              <w:right w:val="single" w:sz="4" w:space="0" w:color="auto"/>
            </w:tcBorders>
            <w:shd w:val="clear" w:color="auto" w:fill="auto"/>
            <w:vAlign w:val="center"/>
            <w:hideMark/>
          </w:tcPr>
          <w:p w14:paraId="39D3722F"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Road map preparation for the scale up of activities</w:t>
            </w:r>
          </w:p>
        </w:tc>
        <w:tc>
          <w:tcPr>
            <w:tcW w:w="3196" w:type="dxa"/>
            <w:tcBorders>
              <w:top w:val="nil"/>
              <w:left w:val="nil"/>
              <w:bottom w:val="single" w:sz="4" w:space="0" w:color="auto"/>
              <w:right w:val="single" w:sz="8" w:space="0" w:color="auto"/>
            </w:tcBorders>
            <w:shd w:val="clear" w:color="auto" w:fill="auto"/>
            <w:vAlign w:val="center"/>
            <w:hideMark/>
          </w:tcPr>
          <w:p w14:paraId="7FD047DE"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8,000</w:t>
            </w:r>
          </w:p>
        </w:tc>
      </w:tr>
      <w:tr w:rsidR="008C6E10" w:rsidRPr="00AF3A98" w14:paraId="1C58AD00" w14:textId="77777777" w:rsidTr="005C3452">
        <w:trPr>
          <w:trHeight w:val="300"/>
        </w:trPr>
        <w:tc>
          <w:tcPr>
            <w:tcW w:w="9144"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6F6062E0"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196" w:type="dxa"/>
            <w:tcBorders>
              <w:top w:val="nil"/>
              <w:left w:val="nil"/>
              <w:bottom w:val="single" w:sz="4" w:space="0" w:color="auto"/>
              <w:right w:val="single" w:sz="8" w:space="0" w:color="auto"/>
            </w:tcBorders>
            <w:shd w:val="clear" w:color="auto" w:fill="auto"/>
            <w:vAlign w:val="center"/>
            <w:hideMark/>
          </w:tcPr>
          <w:p w14:paraId="5FBE232F"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55,000</w:t>
            </w:r>
          </w:p>
        </w:tc>
      </w:tr>
      <w:tr w:rsidR="008C6E10" w:rsidRPr="00AF3A98" w14:paraId="1ECF08AD" w14:textId="77777777" w:rsidTr="005C3452">
        <w:trPr>
          <w:trHeight w:val="315"/>
        </w:trPr>
        <w:tc>
          <w:tcPr>
            <w:tcW w:w="12340"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10F19432"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Management costs</w:t>
            </w:r>
          </w:p>
        </w:tc>
      </w:tr>
      <w:tr w:rsidR="008C6E10" w:rsidRPr="00AF3A98" w14:paraId="06358551"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078C8568"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808" w:type="dxa"/>
            <w:tcBorders>
              <w:top w:val="nil"/>
              <w:left w:val="nil"/>
              <w:bottom w:val="single" w:sz="4" w:space="0" w:color="auto"/>
              <w:right w:val="single" w:sz="4" w:space="0" w:color="auto"/>
            </w:tcBorders>
            <w:shd w:val="clear" w:color="auto" w:fill="auto"/>
            <w:noWrap/>
            <w:vAlign w:val="bottom"/>
            <w:hideMark/>
          </w:tcPr>
          <w:p w14:paraId="34E68EDE"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Consumables (office supplies and utilities)</w:t>
            </w:r>
          </w:p>
        </w:tc>
        <w:tc>
          <w:tcPr>
            <w:tcW w:w="3196" w:type="dxa"/>
            <w:tcBorders>
              <w:top w:val="nil"/>
              <w:left w:val="nil"/>
              <w:bottom w:val="single" w:sz="4" w:space="0" w:color="auto"/>
              <w:right w:val="single" w:sz="8" w:space="0" w:color="auto"/>
            </w:tcBorders>
            <w:shd w:val="clear" w:color="auto" w:fill="auto"/>
            <w:noWrap/>
            <w:vAlign w:val="bottom"/>
            <w:hideMark/>
          </w:tcPr>
          <w:p w14:paraId="0C03BB4F" w14:textId="0861D0B0"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                                       </w:t>
            </w:r>
            <w:r w:rsidR="009D3443">
              <w:rPr>
                <w:rFonts w:ascii="Times New Roman" w:eastAsia="Times New Roman" w:hAnsi="Times New Roman" w:cs="Times New Roman"/>
                <w:color w:val="000000"/>
              </w:rPr>
              <w:t xml:space="preserve">      </w:t>
            </w:r>
            <w:r w:rsidRPr="00AF3A98">
              <w:rPr>
                <w:rFonts w:ascii="Times New Roman" w:eastAsia="Times New Roman" w:hAnsi="Times New Roman" w:cs="Times New Roman"/>
                <w:color w:val="000000"/>
              </w:rPr>
              <w:t xml:space="preserve">5,000 </w:t>
            </w:r>
          </w:p>
        </w:tc>
      </w:tr>
      <w:tr w:rsidR="008C6E10" w:rsidRPr="00AF3A98" w14:paraId="5BA5A136" w14:textId="77777777" w:rsidTr="005C3452">
        <w:trPr>
          <w:trHeight w:val="285"/>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4E483011"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808" w:type="dxa"/>
            <w:tcBorders>
              <w:top w:val="nil"/>
              <w:left w:val="nil"/>
              <w:bottom w:val="single" w:sz="4" w:space="0" w:color="auto"/>
              <w:right w:val="single" w:sz="4" w:space="0" w:color="auto"/>
            </w:tcBorders>
            <w:shd w:val="clear" w:color="auto" w:fill="auto"/>
            <w:noWrap/>
            <w:vAlign w:val="bottom"/>
            <w:hideMark/>
          </w:tcPr>
          <w:p w14:paraId="4268EC7E" w14:textId="610CD1AC"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Vehicle</w:t>
            </w:r>
          </w:p>
        </w:tc>
        <w:tc>
          <w:tcPr>
            <w:tcW w:w="3196" w:type="dxa"/>
            <w:tcBorders>
              <w:top w:val="nil"/>
              <w:left w:val="nil"/>
              <w:bottom w:val="single" w:sz="4" w:space="0" w:color="auto"/>
              <w:right w:val="single" w:sz="8" w:space="0" w:color="auto"/>
            </w:tcBorders>
            <w:shd w:val="clear" w:color="auto" w:fill="auto"/>
            <w:noWrap/>
            <w:vAlign w:val="bottom"/>
            <w:hideMark/>
          </w:tcPr>
          <w:p w14:paraId="4E458254" w14:textId="7B720AC5"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                                    </w:t>
            </w:r>
            <w:r w:rsidR="009D3443">
              <w:rPr>
                <w:rFonts w:ascii="Times New Roman" w:eastAsia="Times New Roman" w:hAnsi="Times New Roman" w:cs="Times New Roman"/>
                <w:color w:val="000000"/>
              </w:rPr>
              <w:t xml:space="preserve">      </w:t>
            </w:r>
            <w:r w:rsidRPr="00AF3A98">
              <w:rPr>
                <w:rFonts w:ascii="Times New Roman" w:eastAsia="Times New Roman" w:hAnsi="Times New Roman" w:cs="Times New Roman"/>
                <w:color w:val="000000"/>
              </w:rPr>
              <w:t xml:space="preserve"> 40,000 </w:t>
            </w:r>
          </w:p>
        </w:tc>
      </w:tr>
      <w:tr w:rsidR="008C6E10" w:rsidRPr="00AF3A98" w14:paraId="725B3CEB" w14:textId="77777777" w:rsidTr="005C3452">
        <w:trPr>
          <w:trHeight w:val="57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7C268681"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808" w:type="dxa"/>
            <w:tcBorders>
              <w:top w:val="nil"/>
              <w:left w:val="nil"/>
              <w:bottom w:val="single" w:sz="4" w:space="0" w:color="auto"/>
              <w:right w:val="single" w:sz="4" w:space="0" w:color="auto"/>
            </w:tcBorders>
            <w:shd w:val="clear" w:color="auto" w:fill="auto"/>
            <w:vAlign w:val="bottom"/>
            <w:hideMark/>
          </w:tcPr>
          <w:p w14:paraId="6D0306A9" w14:textId="77777777" w:rsidR="008C6E10" w:rsidRPr="00AF3A98" w:rsidRDefault="008C6E10" w:rsidP="005C3452">
            <w:pPr>
              <w:spacing w:after="0" w:line="240" w:lineRule="auto"/>
              <w:rPr>
                <w:rFonts w:ascii="Times New Roman" w:eastAsia="Times New Roman" w:hAnsi="Times New Roman" w:cs="Times New Roman"/>
                <w:color w:val="000000"/>
              </w:rPr>
            </w:pPr>
            <w:r w:rsidRPr="00EF1BA6">
              <w:rPr>
                <w:rFonts w:ascii="Times New Roman" w:eastAsia="Times New Roman" w:hAnsi="Times New Roman" w:cs="Times New Roman"/>
                <w:color w:val="000000"/>
              </w:rPr>
              <w:t>Transport</w:t>
            </w:r>
            <w:r w:rsidRPr="00AF3A98">
              <w:rPr>
                <w:rFonts w:ascii="Times New Roman" w:eastAsia="Times New Roman" w:hAnsi="Times New Roman" w:cs="Times New Roman"/>
                <w:color w:val="000000"/>
              </w:rPr>
              <w:t xml:space="preserve"> costs (fuel, public transport, spare part, </w:t>
            </w:r>
            <w:r w:rsidRPr="00EF1BA6">
              <w:rPr>
                <w:rFonts w:ascii="Times New Roman" w:eastAsia="Times New Roman" w:hAnsi="Times New Roman" w:cs="Times New Roman"/>
                <w:color w:val="000000"/>
              </w:rPr>
              <w:t>maintenance</w:t>
            </w:r>
            <w:r w:rsidRPr="00AF3A98">
              <w:rPr>
                <w:rFonts w:ascii="Times New Roman" w:eastAsia="Times New Roman" w:hAnsi="Times New Roman" w:cs="Times New Roman"/>
                <w:color w:val="000000"/>
              </w:rPr>
              <w:t xml:space="preserve"> of vehicle, insurance for vehicle etc.)</w:t>
            </w:r>
          </w:p>
        </w:tc>
        <w:tc>
          <w:tcPr>
            <w:tcW w:w="3196" w:type="dxa"/>
            <w:tcBorders>
              <w:top w:val="nil"/>
              <w:left w:val="nil"/>
              <w:bottom w:val="single" w:sz="4" w:space="0" w:color="auto"/>
              <w:right w:val="single" w:sz="8" w:space="0" w:color="auto"/>
            </w:tcBorders>
            <w:shd w:val="clear" w:color="auto" w:fill="auto"/>
            <w:noWrap/>
            <w:vAlign w:val="bottom"/>
            <w:hideMark/>
          </w:tcPr>
          <w:p w14:paraId="28236EB7" w14:textId="08D60E3E" w:rsidR="008C6E10" w:rsidRPr="00AF3A98" w:rsidRDefault="008C6E10" w:rsidP="00AB6BD8">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                                    </w:t>
            </w:r>
            <w:ins w:id="72" w:author="Faben Getachew" w:date="2022-08-01T12:41:00Z">
              <w:r w:rsidR="009D3443">
                <w:rPr>
                  <w:rFonts w:ascii="Times New Roman" w:eastAsia="Times New Roman" w:hAnsi="Times New Roman" w:cs="Times New Roman"/>
                  <w:color w:val="000000"/>
                </w:rPr>
                <w:t xml:space="preserve">       </w:t>
              </w:r>
            </w:ins>
            <w:del w:id="73" w:author="Faben Getachew" w:date="2022-08-01T12:41:00Z">
              <w:r w:rsidRPr="00AF3A98" w:rsidDel="009D3443">
                <w:rPr>
                  <w:rFonts w:ascii="Times New Roman" w:eastAsia="Times New Roman" w:hAnsi="Times New Roman" w:cs="Times New Roman"/>
                  <w:color w:val="000000"/>
                </w:rPr>
                <w:delText xml:space="preserve"> </w:delText>
              </w:r>
            </w:del>
            <w:r w:rsidRPr="00AF3A98">
              <w:rPr>
                <w:rFonts w:ascii="Times New Roman" w:eastAsia="Times New Roman" w:hAnsi="Times New Roman" w:cs="Times New Roman"/>
                <w:color w:val="000000"/>
              </w:rPr>
              <w:t xml:space="preserve">50,660 </w:t>
            </w:r>
          </w:p>
        </w:tc>
      </w:tr>
      <w:tr w:rsidR="008C6E10" w:rsidRPr="00AF3A98" w14:paraId="26E91A61" w14:textId="77777777" w:rsidTr="005C3452">
        <w:trPr>
          <w:trHeight w:val="300"/>
        </w:trPr>
        <w:tc>
          <w:tcPr>
            <w:tcW w:w="336" w:type="dxa"/>
            <w:tcBorders>
              <w:top w:val="nil"/>
              <w:left w:val="single" w:sz="8" w:space="0" w:color="auto"/>
              <w:bottom w:val="single" w:sz="4" w:space="0" w:color="auto"/>
              <w:right w:val="single" w:sz="4" w:space="0" w:color="auto"/>
            </w:tcBorders>
            <w:shd w:val="clear" w:color="auto" w:fill="auto"/>
            <w:noWrap/>
            <w:vAlign w:val="bottom"/>
            <w:hideMark/>
          </w:tcPr>
          <w:p w14:paraId="313CE66D"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808" w:type="dxa"/>
            <w:tcBorders>
              <w:top w:val="nil"/>
              <w:left w:val="nil"/>
              <w:bottom w:val="single" w:sz="4" w:space="0" w:color="auto"/>
              <w:right w:val="single" w:sz="4" w:space="0" w:color="auto"/>
            </w:tcBorders>
            <w:shd w:val="clear" w:color="auto" w:fill="auto"/>
            <w:noWrap/>
            <w:vAlign w:val="bottom"/>
            <w:hideMark/>
          </w:tcPr>
          <w:p w14:paraId="0860C289"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196" w:type="dxa"/>
            <w:tcBorders>
              <w:top w:val="nil"/>
              <w:left w:val="nil"/>
              <w:bottom w:val="single" w:sz="4" w:space="0" w:color="auto"/>
              <w:right w:val="single" w:sz="8" w:space="0" w:color="auto"/>
            </w:tcBorders>
            <w:shd w:val="clear" w:color="auto" w:fill="auto"/>
            <w:noWrap/>
            <w:vAlign w:val="bottom"/>
            <w:hideMark/>
          </w:tcPr>
          <w:p w14:paraId="0313BA92" w14:textId="3BBBDCC9"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 xml:space="preserve">                                    </w:t>
            </w:r>
            <w:r w:rsidR="009D3443">
              <w:rPr>
                <w:rFonts w:ascii="Times New Roman" w:eastAsia="Times New Roman" w:hAnsi="Times New Roman" w:cs="Times New Roman"/>
                <w:b/>
                <w:bCs/>
                <w:color w:val="000000"/>
              </w:rPr>
              <w:t xml:space="preserve">      </w:t>
            </w:r>
            <w:r w:rsidRPr="00AF3A98">
              <w:rPr>
                <w:rFonts w:ascii="Times New Roman" w:eastAsia="Times New Roman" w:hAnsi="Times New Roman" w:cs="Times New Roman"/>
                <w:b/>
                <w:bCs/>
                <w:color w:val="000000"/>
              </w:rPr>
              <w:t xml:space="preserve"> 95,660 </w:t>
            </w:r>
          </w:p>
        </w:tc>
      </w:tr>
      <w:tr w:rsidR="008C6E10" w:rsidRPr="00AF3A98" w14:paraId="32548F1F" w14:textId="77777777" w:rsidTr="005C3452">
        <w:trPr>
          <w:trHeight w:val="315"/>
        </w:trPr>
        <w:tc>
          <w:tcPr>
            <w:tcW w:w="336" w:type="dxa"/>
            <w:tcBorders>
              <w:top w:val="nil"/>
              <w:left w:val="single" w:sz="8" w:space="0" w:color="auto"/>
              <w:bottom w:val="single" w:sz="8" w:space="0" w:color="auto"/>
              <w:right w:val="single" w:sz="4" w:space="0" w:color="auto"/>
            </w:tcBorders>
            <w:shd w:val="clear" w:color="auto" w:fill="auto"/>
            <w:noWrap/>
            <w:vAlign w:val="bottom"/>
            <w:hideMark/>
          </w:tcPr>
          <w:p w14:paraId="57A5BC94"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808" w:type="dxa"/>
            <w:tcBorders>
              <w:top w:val="nil"/>
              <w:left w:val="nil"/>
              <w:bottom w:val="single" w:sz="8" w:space="0" w:color="auto"/>
              <w:right w:val="single" w:sz="4" w:space="0" w:color="auto"/>
            </w:tcBorders>
            <w:shd w:val="clear" w:color="auto" w:fill="auto"/>
            <w:noWrap/>
            <w:vAlign w:val="bottom"/>
            <w:hideMark/>
          </w:tcPr>
          <w:p w14:paraId="0C40533C"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Total</w:t>
            </w:r>
          </w:p>
        </w:tc>
        <w:tc>
          <w:tcPr>
            <w:tcW w:w="3196" w:type="dxa"/>
            <w:tcBorders>
              <w:top w:val="nil"/>
              <w:left w:val="nil"/>
              <w:bottom w:val="single" w:sz="8" w:space="0" w:color="auto"/>
              <w:right w:val="single" w:sz="8" w:space="0" w:color="auto"/>
            </w:tcBorders>
            <w:shd w:val="clear" w:color="auto" w:fill="auto"/>
            <w:noWrap/>
            <w:vAlign w:val="bottom"/>
            <w:hideMark/>
          </w:tcPr>
          <w:p w14:paraId="1AC5D3A1"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1,000,000</w:t>
            </w:r>
          </w:p>
        </w:tc>
      </w:tr>
    </w:tbl>
    <w:p w14:paraId="7103649C" w14:textId="77777777" w:rsidR="008C6E10" w:rsidRDefault="008C6E10" w:rsidP="0017531B">
      <w:pPr>
        <w:pStyle w:val="TOC1"/>
        <w:rPr>
          <w:rStyle w:val="Hyperlink"/>
          <w:color w:val="000000" w:themeColor="text1"/>
          <w:szCs w:val="22"/>
          <w:u w:val="none"/>
          <w:lang w:eastAsia="en-US"/>
        </w:rPr>
      </w:pPr>
    </w:p>
    <w:p w14:paraId="2A37B866" w14:textId="77777777" w:rsidR="008C6E10" w:rsidRDefault="008C6E10" w:rsidP="0017531B">
      <w:pPr>
        <w:pStyle w:val="TOC1"/>
      </w:pPr>
    </w:p>
    <w:p w14:paraId="36A9E11F" w14:textId="77777777" w:rsidR="00256F03" w:rsidRDefault="00256F03" w:rsidP="0017531B">
      <w:pPr>
        <w:pStyle w:val="TOC1"/>
      </w:pPr>
    </w:p>
    <w:p w14:paraId="2E2E215A" w14:textId="77777777" w:rsidR="00256F03" w:rsidRDefault="00256F03" w:rsidP="0017531B">
      <w:pPr>
        <w:pStyle w:val="TOC1"/>
      </w:pPr>
    </w:p>
    <w:p w14:paraId="3AC2514A" w14:textId="77777777" w:rsidR="00256F03" w:rsidRDefault="00256F03" w:rsidP="0017531B">
      <w:pPr>
        <w:pStyle w:val="TOC1"/>
      </w:pPr>
    </w:p>
    <w:p w14:paraId="4BB54452" w14:textId="77777777" w:rsidR="00256F03" w:rsidRDefault="00256F03" w:rsidP="0017531B">
      <w:pPr>
        <w:pStyle w:val="TOC1"/>
      </w:pPr>
    </w:p>
    <w:p w14:paraId="040ADFB9" w14:textId="77777777" w:rsidR="00256F03" w:rsidRDefault="00256F03" w:rsidP="0017531B">
      <w:pPr>
        <w:pStyle w:val="TOC1"/>
      </w:pPr>
    </w:p>
    <w:p w14:paraId="30357F32" w14:textId="77777777" w:rsidR="00256F03" w:rsidRDefault="00256F03" w:rsidP="0017531B">
      <w:pPr>
        <w:pStyle w:val="TOC1"/>
      </w:pPr>
    </w:p>
    <w:p w14:paraId="0F5D637B" w14:textId="77777777" w:rsidR="008C6E10" w:rsidRDefault="008C6E10" w:rsidP="0017531B">
      <w:pPr>
        <w:pStyle w:val="TOC1"/>
      </w:pPr>
    </w:p>
    <w:p w14:paraId="0CBE0FA6" w14:textId="77777777" w:rsidR="008C6E10" w:rsidRDefault="008C6E10" w:rsidP="0017531B">
      <w:pPr>
        <w:pStyle w:val="TOC1"/>
      </w:pPr>
    </w:p>
    <w:p w14:paraId="726AFBFD" w14:textId="77777777" w:rsidR="008D238D" w:rsidRPr="00256F03" w:rsidRDefault="001B54E4" w:rsidP="00256F03">
      <w:pPr>
        <w:pStyle w:val="Heading1"/>
        <w:numPr>
          <w:ilvl w:val="0"/>
          <w:numId w:val="21"/>
        </w:numPr>
        <w:rPr>
          <w:rStyle w:val="Hyperlink"/>
          <w:rFonts w:ascii="Times New Roman" w:hAnsi="Times New Roman" w:cs="Times New Roman"/>
          <w:color w:val="000000" w:themeColor="text1"/>
        </w:rPr>
      </w:pPr>
      <w:hyperlink w:anchor="_Toc69243399" w:history="1">
        <w:bookmarkStart w:id="74" w:name="_Toc111206950"/>
        <w:bookmarkStart w:id="75" w:name="_Toc111207111"/>
        <w:r w:rsidR="008D238D" w:rsidRPr="00256F03">
          <w:rPr>
            <w:rStyle w:val="Hyperlink"/>
            <w:rFonts w:ascii="Times New Roman" w:hAnsi="Times New Roman" w:cs="Times New Roman"/>
          </w:rPr>
          <w:t>Detailed Project Time Table</w:t>
        </w:r>
        <w:bookmarkEnd w:id="74"/>
        <w:bookmarkEnd w:id="75"/>
        <w:r w:rsidR="008D238D" w:rsidRPr="00256F03">
          <w:rPr>
            <w:rStyle w:val="Hyperlink"/>
            <w:rFonts w:ascii="Times New Roman" w:hAnsi="Times New Roman" w:cs="Times New Roman"/>
            <w:vanish/>
            <w:color w:val="auto"/>
          </w:rPr>
          <w:t>. 41</w:t>
        </w:r>
      </w:hyperlink>
    </w:p>
    <w:p w14:paraId="0D520AF4" w14:textId="77777777" w:rsidR="00256F03" w:rsidRPr="00B81775" w:rsidRDefault="00256F03" w:rsidP="00256F03">
      <w:pPr>
        <w:rPr>
          <w:rFonts w:ascii="Times New Roman" w:hAnsi="Times New Roman" w:cs="Times New Roman"/>
          <w:b/>
          <w:sz w:val="24"/>
        </w:rPr>
      </w:pPr>
      <w:r w:rsidRPr="00B81775">
        <w:rPr>
          <w:rFonts w:ascii="Times New Roman" w:hAnsi="Times New Roman" w:cs="Times New Roman"/>
          <w:b/>
          <w:sz w:val="24"/>
        </w:rPr>
        <w:t xml:space="preserve">Table </w:t>
      </w:r>
      <w:r w:rsidR="00904A0F" w:rsidRPr="00B81775">
        <w:rPr>
          <w:rFonts w:ascii="Times New Roman" w:hAnsi="Times New Roman" w:cs="Times New Roman"/>
          <w:b/>
          <w:sz w:val="24"/>
        </w:rPr>
        <w:t>7:</w:t>
      </w:r>
      <w:r w:rsidRPr="00B81775">
        <w:rPr>
          <w:rFonts w:ascii="Times New Roman" w:hAnsi="Times New Roman" w:cs="Times New Roman"/>
          <w:b/>
          <w:sz w:val="24"/>
        </w:rPr>
        <w:t xml:space="preserve"> Project Time Frame.  </w:t>
      </w:r>
    </w:p>
    <w:tbl>
      <w:tblPr>
        <w:tblW w:w="13083" w:type="dxa"/>
        <w:tblInd w:w="93" w:type="dxa"/>
        <w:tblLook w:val="04A0" w:firstRow="1" w:lastRow="0" w:firstColumn="1" w:lastColumn="0" w:noHBand="0" w:noVBand="1"/>
      </w:tblPr>
      <w:tblGrid>
        <w:gridCol w:w="1087"/>
        <w:gridCol w:w="7346"/>
        <w:gridCol w:w="774"/>
        <w:gridCol w:w="216"/>
        <w:gridCol w:w="636"/>
        <w:gridCol w:w="504"/>
        <w:gridCol w:w="504"/>
        <w:gridCol w:w="504"/>
        <w:gridCol w:w="504"/>
        <w:gridCol w:w="504"/>
        <w:gridCol w:w="504"/>
      </w:tblGrid>
      <w:tr w:rsidR="00256F03" w:rsidRPr="00B81775" w14:paraId="4B81400D" w14:textId="77777777" w:rsidTr="005C3452">
        <w:trPr>
          <w:trHeight w:val="915"/>
        </w:trPr>
        <w:tc>
          <w:tcPr>
            <w:tcW w:w="13083" w:type="dxa"/>
            <w:gridSpan w:val="11"/>
            <w:tcBorders>
              <w:top w:val="single" w:sz="8" w:space="0" w:color="auto"/>
              <w:left w:val="single" w:sz="8" w:space="0" w:color="auto"/>
              <w:bottom w:val="single" w:sz="4" w:space="0" w:color="auto"/>
              <w:right w:val="single" w:sz="8" w:space="0" w:color="000000"/>
            </w:tcBorders>
            <w:shd w:val="clear" w:color="auto" w:fill="auto"/>
            <w:vAlign w:val="center"/>
            <w:hideMark/>
          </w:tcPr>
          <w:p w14:paraId="1F7AF7CD"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32"/>
                <w:szCs w:val="32"/>
              </w:rPr>
            </w:pPr>
            <w:r w:rsidRPr="00B81775">
              <w:rPr>
                <w:rFonts w:ascii="Times New Roman" w:eastAsia="Times New Roman" w:hAnsi="Times New Roman" w:cs="Times New Roman"/>
                <w:b/>
                <w:bCs/>
                <w:color w:val="000000"/>
                <w:sz w:val="32"/>
                <w:szCs w:val="32"/>
              </w:rPr>
              <w:t xml:space="preserve">TIMEFRAME </w:t>
            </w:r>
            <w:r w:rsidRPr="00B81775">
              <w:rPr>
                <w:rFonts w:ascii="Times New Roman" w:eastAsia="Times New Roman" w:hAnsi="Times New Roman" w:cs="Times New Roman"/>
                <w:b/>
                <w:bCs/>
                <w:color w:val="000000"/>
                <w:sz w:val="32"/>
                <w:szCs w:val="32"/>
              </w:rPr>
              <w:br/>
              <w:t xml:space="preserve"> IMMIGRATION, NATIONALITY AND VITAL EVENTS AGENCY</w:t>
            </w:r>
          </w:p>
        </w:tc>
      </w:tr>
      <w:tr w:rsidR="00256F03" w:rsidRPr="00B81775" w14:paraId="146F1A0B" w14:textId="77777777" w:rsidTr="005C3452">
        <w:trPr>
          <w:trHeight w:val="46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vAlign w:val="center"/>
            <w:hideMark/>
          </w:tcPr>
          <w:p w14:paraId="3882FEA0"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28"/>
                <w:szCs w:val="28"/>
              </w:rPr>
            </w:pPr>
            <w:r w:rsidRPr="00B81775">
              <w:rPr>
                <w:rFonts w:ascii="Times New Roman" w:eastAsia="Times New Roman" w:hAnsi="Times New Roman" w:cs="Times New Roman"/>
                <w:b/>
                <w:bCs/>
                <w:color w:val="000000"/>
                <w:sz w:val="28"/>
                <w:szCs w:val="28"/>
              </w:rPr>
              <w:t>PROJECT TO STRENGTHEN THE CIVIL REGISTRATION SYSTEM IN ETHIOPIA</w:t>
            </w:r>
          </w:p>
        </w:tc>
      </w:tr>
      <w:tr w:rsidR="00256F03" w:rsidRPr="00B81775" w14:paraId="0490A595" w14:textId="77777777" w:rsidTr="008A4CA7">
        <w:trPr>
          <w:trHeight w:val="360"/>
        </w:trPr>
        <w:tc>
          <w:tcPr>
            <w:tcW w:w="1087" w:type="dxa"/>
            <w:tcBorders>
              <w:top w:val="nil"/>
              <w:left w:val="single" w:sz="8" w:space="0" w:color="auto"/>
              <w:bottom w:val="single" w:sz="4" w:space="0" w:color="auto"/>
              <w:right w:val="single" w:sz="4" w:space="0" w:color="auto"/>
            </w:tcBorders>
            <w:shd w:val="clear" w:color="auto" w:fill="EEECE1" w:themeFill="background2"/>
            <w:vAlign w:val="center"/>
            <w:hideMark/>
          </w:tcPr>
          <w:p w14:paraId="0546CA47"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28"/>
                <w:szCs w:val="28"/>
              </w:rPr>
            </w:pPr>
            <w:r w:rsidRPr="00B81775">
              <w:rPr>
                <w:rFonts w:ascii="Times New Roman" w:eastAsia="Times New Roman" w:hAnsi="Times New Roman" w:cs="Times New Roman"/>
                <w:b/>
                <w:bCs/>
                <w:color w:val="000000"/>
                <w:sz w:val="28"/>
                <w:szCs w:val="28"/>
              </w:rPr>
              <w:t>No </w:t>
            </w:r>
          </w:p>
        </w:tc>
        <w:tc>
          <w:tcPr>
            <w:tcW w:w="7346" w:type="dxa"/>
            <w:tcBorders>
              <w:top w:val="nil"/>
              <w:left w:val="nil"/>
              <w:bottom w:val="single" w:sz="4" w:space="0" w:color="auto"/>
              <w:right w:val="single" w:sz="4" w:space="0" w:color="auto"/>
            </w:tcBorders>
            <w:shd w:val="clear" w:color="auto" w:fill="EEECE1" w:themeFill="background2"/>
            <w:vAlign w:val="center"/>
            <w:hideMark/>
          </w:tcPr>
          <w:p w14:paraId="07CAB4B4"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28"/>
                <w:szCs w:val="28"/>
              </w:rPr>
            </w:pPr>
            <w:r w:rsidRPr="00B81775">
              <w:rPr>
                <w:rFonts w:ascii="Times New Roman" w:eastAsia="Times New Roman" w:hAnsi="Times New Roman" w:cs="Times New Roman"/>
                <w:b/>
                <w:bCs/>
                <w:color w:val="000000"/>
                <w:sz w:val="28"/>
                <w:szCs w:val="28"/>
              </w:rPr>
              <w:t>Activities </w:t>
            </w:r>
          </w:p>
        </w:tc>
        <w:tc>
          <w:tcPr>
            <w:tcW w:w="2634" w:type="dxa"/>
            <w:gridSpan w:val="5"/>
            <w:tcBorders>
              <w:top w:val="single" w:sz="4" w:space="0" w:color="auto"/>
              <w:left w:val="nil"/>
              <w:bottom w:val="single" w:sz="4" w:space="0" w:color="auto"/>
              <w:right w:val="single" w:sz="4" w:space="0" w:color="000000"/>
            </w:tcBorders>
            <w:shd w:val="clear" w:color="auto" w:fill="EEECE1" w:themeFill="background2"/>
            <w:noWrap/>
            <w:vAlign w:val="bottom"/>
            <w:hideMark/>
          </w:tcPr>
          <w:p w14:paraId="068305A2" w14:textId="77777777" w:rsidR="00256F03" w:rsidRPr="00B81775" w:rsidRDefault="00256F03" w:rsidP="005C3452">
            <w:pPr>
              <w:spacing w:after="0" w:line="240" w:lineRule="auto"/>
              <w:jc w:val="center"/>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YEAR 1</w:t>
            </w:r>
          </w:p>
        </w:tc>
        <w:tc>
          <w:tcPr>
            <w:tcW w:w="2016" w:type="dxa"/>
            <w:gridSpan w:val="4"/>
            <w:tcBorders>
              <w:top w:val="single" w:sz="4" w:space="0" w:color="auto"/>
              <w:left w:val="nil"/>
              <w:bottom w:val="single" w:sz="4" w:space="0" w:color="auto"/>
              <w:right w:val="single" w:sz="8" w:space="0" w:color="000000"/>
            </w:tcBorders>
            <w:shd w:val="clear" w:color="auto" w:fill="EEECE1" w:themeFill="background2"/>
            <w:noWrap/>
            <w:vAlign w:val="bottom"/>
            <w:hideMark/>
          </w:tcPr>
          <w:p w14:paraId="6B7BB9B8" w14:textId="77777777" w:rsidR="00256F03" w:rsidRPr="00B81775" w:rsidRDefault="00256F03" w:rsidP="005C3452">
            <w:pPr>
              <w:spacing w:after="0" w:line="240" w:lineRule="auto"/>
              <w:jc w:val="center"/>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YEAR 2</w:t>
            </w:r>
          </w:p>
        </w:tc>
      </w:tr>
      <w:tr w:rsidR="00664447" w:rsidRPr="00B81775" w14:paraId="042CFC06" w14:textId="77777777" w:rsidTr="008A4CA7">
        <w:trPr>
          <w:trHeight w:val="37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3C2D0199"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346" w:type="dxa"/>
            <w:tcBorders>
              <w:top w:val="nil"/>
              <w:left w:val="nil"/>
              <w:bottom w:val="single" w:sz="4" w:space="0" w:color="auto"/>
              <w:right w:val="single" w:sz="4" w:space="0" w:color="auto"/>
            </w:tcBorders>
            <w:shd w:val="clear" w:color="auto" w:fill="auto"/>
            <w:noWrap/>
            <w:vAlign w:val="bottom"/>
            <w:hideMark/>
          </w:tcPr>
          <w:p w14:paraId="25A31477"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74" w:type="dxa"/>
            <w:tcBorders>
              <w:top w:val="nil"/>
              <w:left w:val="nil"/>
              <w:bottom w:val="single" w:sz="4" w:space="0" w:color="auto"/>
              <w:right w:val="single" w:sz="4" w:space="0" w:color="auto"/>
            </w:tcBorders>
            <w:shd w:val="clear" w:color="auto" w:fill="auto"/>
            <w:noWrap/>
            <w:vAlign w:val="bottom"/>
            <w:hideMark/>
          </w:tcPr>
          <w:p w14:paraId="7C54D073"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Q1</w:t>
            </w:r>
          </w:p>
        </w:tc>
        <w:tc>
          <w:tcPr>
            <w:tcW w:w="852" w:type="dxa"/>
            <w:gridSpan w:val="2"/>
            <w:tcBorders>
              <w:top w:val="nil"/>
              <w:left w:val="nil"/>
              <w:bottom w:val="single" w:sz="4" w:space="0" w:color="auto"/>
              <w:right w:val="single" w:sz="4" w:space="0" w:color="auto"/>
            </w:tcBorders>
            <w:shd w:val="clear" w:color="auto" w:fill="auto"/>
            <w:noWrap/>
            <w:vAlign w:val="bottom"/>
            <w:hideMark/>
          </w:tcPr>
          <w:p w14:paraId="5CCDC6F5"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Q2</w:t>
            </w:r>
          </w:p>
        </w:tc>
        <w:tc>
          <w:tcPr>
            <w:tcW w:w="504" w:type="dxa"/>
            <w:tcBorders>
              <w:top w:val="nil"/>
              <w:left w:val="nil"/>
              <w:bottom w:val="single" w:sz="4" w:space="0" w:color="auto"/>
              <w:right w:val="single" w:sz="4" w:space="0" w:color="auto"/>
            </w:tcBorders>
            <w:shd w:val="clear" w:color="auto" w:fill="auto"/>
            <w:noWrap/>
            <w:vAlign w:val="bottom"/>
            <w:hideMark/>
          </w:tcPr>
          <w:p w14:paraId="5D569685"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Q3</w:t>
            </w:r>
          </w:p>
        </w:tc>
        <w:tc>
          <w:tcPr>
            <w:tcW w:w="504" w:type="dxa"/>
            <w:tcBorders>
              <w:top w:val="nil"/>
              <w:left w:val="nil"/>
              <w:bottom w:val="single" w:sz="4" w:space="0" w:color="auto"/>
              <w:right w:val="single" w:sz="4" w:space="0" w:color="auto"/>
            </w:tcBorders>
            <w:shd w:val="clear" w:color="auto" w:fill="auto"/>
            <w:noWrap/>
            <w:vAlign w:val="bottom"/>
            <w:hideMark/>
          </w:tcPr>
          <w:p w14:paraId="5DD94D46"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Q4</w:t>
            </w:r>
          </w:p>
        </w:tc>
        <w:tc>
          <w:tcPr>
            <w:tcW w:w="504" w:type="dxa"/>
            <w:tcBorders>
              <w:top w:val="nil"/>
              <w:left w:val="nil"/>
              <w:bottom w:val="single" w:sz="4" w:space="0" w:color="auto"/>
              <w:right w:val="single" w:sz="4" w:space="0" w:color="auto"/>
            </w:tcBorders>
            <w:shd w:val="clear" w:color="auto" w:fill="auto"/>
            <w:noWrap/>
            <w:vAlign w:val="bottom"/>
            <w:hideMark/>
          </w:tcPr>
          <w:p w14:paraId="747651EA"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Q1</w:t>
            </w:r>
          </w:p>
        </w:tc>
        <w:tc>
          <w:tcPr>
            <w:tcW w:w="504" w:type="dxa"/>
            <w:tcBorders>
              <w:top w:val="nil"/>
              <w:left w:val="nil"/>
              <w:bottom w:val="single" w:sz="4" w:space="0" w:color="auto"/>
              <w:right w:val="single" w:sz="4" w:space="0" w:color="auto"/>
            </w:tcBorders>
            <w:shd w:val="clear" w:color="auto" w:fill="auto"/>
            <w:noWrap/>
            <w:vAlign w:val="bottom"/>
            <w:hideMark/>
          </w:tcPr>
          <w:p w14:paraId="7A3175E4"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Q2</w:t>
            </w:r>
          </w:p>
        </w:tc>
        <w:tc>
          <w:tcPr>
            <w:tcW w:w="504" w:type="dxa"/>
            <w:tcBorders>
              <w:top w:val="nil"/>
              <w:left w:val="nil"/>
              <w:bottom w:val="single" w:sz="4" w:space="0" w:color="auto"/>
              <w:right w:val="single" w:sz="4" w:space="0" w:color="auto"/>
            </w:tcBorders>
            <w:shd w:val="clear" w:color="auto" w:fill="auto"/>
            <w:noWrap/>
            <w:vAlign w:val="bottom"/>
            <w:hideMark/>
          </w:tcPr>
          <w:p w14:paraId="56849DA5"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Q3</w:t>
            </w:r>
          </w:p>
        </w:tc>
        <w:tc>
          <w:tcPr>
            <w:tcW w:w="504" w:type="dxa"/>
            <w:tcBorders>
              <w:top w:val="nil"/>
              <w:left w:val="nil"/>
              <w:bottom w:val="single" w:sz="4" w:space="0" w:color="auto"/>
              <w:right w:val="single" w:sz="8" w:space="0" w:color="auto"/>
            </w:tcBorders>
            <w:shd w:val="clear" w:color="auto" w:fill="auto"/>
            <w:noWrap/>
            <w:vAlign w:val="bottom"/>
            <w:hideMark/>
          </w:tcPr>
          <w:p w14:paraId="38A0997C"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Q4</w:t>
            </w:r>
          </w:p>
        </w:tc>
      </w:tr>
      <w:tr w:rsidR="00664447" w:rsidRPr="00B81775" w14:paraId="397E1B34" w14:textId="77777777" w:rsidTr="008A4CA7">
        <w:trPr>
          <w:trHeight w:val="37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4CCD1AB7"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346" w:type="dxa"/>
            <w:tcBorders>
              <w:top w:val="nil"/>
              <w:left w:val="nil"/>
              <w:bottom w:val="single" w:sz="4" w:space="0" w:color="auto"/>
              <w:right w:val="single" w:sz="4" w:space="0" w:color="auto"/>
            </w:tcBorders>
            <w:shd w:val="clear" w:color="auto" w:fill="auto"/>
            <w:noWrap/>
            <w:vAlign w:val="bottom"/>
            <w:hideMark/>
          </w:tcPr>
          <w:p w14:paraId="7386C295"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Formation of National Review Committee and Technical Committee</w:t>
            </w:r>
          </w:p>
        </w:tc>
        <w:tc>
          <w:tcPr>
            <w:tcW w:w="774" w:type="dxa"/>
            <w:tcBorders>
              <w:top w:val="nil"/>
              <w:left w:val="nil"/>
              <w:bottom w:val="single" w:sz="4" w:space="0" w:color="auto"/>
              <w:right w:val="single" w:sz="4" w:space="0" w:color="auto"/>
            </w:tcBorders>
            <w:shd w:val="clear" w:color="auto" w:fill="auto"/>
            <w:noWrap/>
            <w:vAlign w:val="center"/>
            <w:hideMark/>
          </w:tcPr>
          <w:p w14:paraId="13E3C1BF"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852" w:type="dxa"/>
            <w:gridSpan w:val="2"/>
            <w:tcBorders>
              <w:top w:val="nil"/>
              <w:left w:val="nil"/>
              <w:bottom w:val="single" w:sz="4" w:space="0" w:color="auto"/>
              <w:right w:val="single" w:sz="4" w:space="0" w:color="auto"/>
            </w:tcBorders>
            <w:shd w:val="clear" w:color="auto" w:fill="auto"/>
            <w:noWrap/>
            <w:vAlign w:val="center"/>
            <w:hideMark/>
          </w:tcPr>
          <w:p w14:paraId="238C7A5B"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5F3EB0DA"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03137317"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1C32EF4E"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691354C8"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25A87E82"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center"/>
            <w:hideMark/>
          </w:tcPr>
          <w:p w14:paraId="4C0A12C0"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664447" w:rsidRPr="00B81775" w14:paraId="731BE993" w14:textId="77777777" w:rsidTr="008A4CA7">
        <w:trPr>
          <w:trHeight w:val="37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35E6705C"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346" w:type="dxa"/>
            <w:tcBorders>
              <w:top w:val="nil"/>
              <w:left w:val="nil"/>
              <w:bottom w:val="single" w:sz="4" w:space="0" w:color="auto"/>
              <w:right w:val="single" w:sz="4" w:space="0" w:color="auto"/>
            </w:tcBorders>
            <w:shd w:val="clear" w:color="auto" w:fill="auto"/>
            <w:noWrap/>
            <w:vAlign w:val="bottom"/>
            <w:hideMark/>
          </w:tcPr>
          <w:p w14:paraId="6471446C"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Project planning (Development of a Plan of Action)</w:t>
            </w:r>
          </w:p>
        </w:tc>
        <w:tc>
          <w:tcPr>
            <w:tcW w:w="774" w:type="dxa"/>
            <w:tcBorders>
              <w:top w:val="nil"/>
              <w:left w:val="nil"/>
              <w:bottom w:val="single" w:sz="4" w:space="0" w:color="auto"/>
              <w:right w:val="single" w:sz="4" w:space="0" w:color="auto"/>
            </w:tcBorders>
            <w:shd w:val="clear" w:color="auto" w:fill="auto"/>
            <w:noWrap/>
            <w:vAlign w:val="center"/>
            <w:hideMark/>
          </w:tcPr>
          <w:p w14:paraId="685ADC9E"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852" w:type="dxa"/>
            <w:gridSpan w:val="2"/>
            <w:tcBorders>
              <w:top w:val="nil"/>
              <w:left w:val="nil"/>
              <w:bottom w:val="single" w:sz="4" w:space="0" w:color="auto"/>
              <w:right w:val="single" w:sz="4" w:space="0" w:color="auto"/>
            </w:tcBorders>
            <w:shd w:val="clear" w:color="auto" w:fill="auto"/>
            <w:noWrap/>
            <w:vAlign w:val="center"/>
            <w:hideMark/>
          </w:tcPr>
          <w:p w14:paraId="00CE7D22"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0CA32BC4"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6AD2AA56"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2EDD8A0F"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04063765"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7D87DE47"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center"/>
            <w:hideMark/>
          </w:tcPr>
          <w:p w14:paraId="606739A9"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256F03" w:rsidRPr="00B81775" w14:paraId="7A780344" w14:textId="77777777" w:rsidTr="005C3452">
        <w:trPr>
          <w:trHeight w:val="64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vAlign w:val="center"/>
            <w:hideMark/>
          </w:tcPr>
          <w:p w14:paraId="10DC9CCC"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Expected Result 1 - increased effectiveness and efficiency of civil registrations through a digitized system capable of guaranteeing uniquely identifiable data in both regional and central databases</w:t>
            </w:r>
          </w:p>
        </w:tc>
      </w:tr>
      <w:tr w:rsidR="008A4CA7" w:rsidRPr="00B81775" w14:paraId="2B3179C0"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69223AA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1.1</w:t>
            </w:r>
          </w:p>
        </w:tc>
        <w:tc>
          <w:tcPr>
            <w:tcW w:w="7346" w:type="dxa"/>
            <w:tcBorders>
              <w:top w:val="nil"/>
              <w:left w:val="nil"/>
              <w:bottom w:val="single" w:sz="4" w:space="0" w:color="auto"/>
              <w:right w:val="single" w:sz="4" w:space="0" w:color="auto"/>
            </w:tcBorders>
            <w:shd w:val="clear" w:color="auto" w:fill="auto"/>
            <w:vAlign w:val="center"/>
            <w:hideMark/>
          </w:tcPr>
          <w:p w14:paraId="613097FE"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Research activities (baseline study, gender analysis, analysis of existing systems at MoH, RVERA, ICS and ESS)</w:t>
            </w:r>
          </w:p>
        </w:tc>
        <w:tc>
          <w:tcPr>
            <w:tcW w:w="990" w:type="dxa"/>
            <w:gridSpan w:val="2"/>
            <w:tcBorders>
              <w:top w:val="nil"/>
              <w:left w:val="nil"/>
              <w:bottom w:val="single" w:sz="4" w:space="0" w:color="auto"/>
              <w:right w:val="single" w:sz="4" w:space="0" w:color="auto"/>
            </w:tcBorders>
            <w:shd w:val="clear" w:color="auto" w:fill="auto"/>
            <w:vAlign w:val="center"/>
            <w:hideMark/>
          </w:tcPr>
          <w:p w14:paraId="2043D320" w14:textId="23851BD2" w:rsidR="008A4CA7" w:rsidRPr="00B81775" w:rsidRDefault="008A4CA7" w:rsidP="008A4CA7">
            <w:pPr>
              <w:spacing w:after="0" w:line="240" w:lineRule="auto"/>
              <w:jc w:val="center"/>
              <w:rPr>
                <w:rFonts w:ascii="Times New Roman" w:eastAsia="Times New Roman" w:hAnsi="Times New Roman" w:cs="Times New Roman"/>
                <w:color w:val="000000"/>
              </w:rPr>
            </w:pPr>
          </w:p>
        </w:tc>
        <w:tc>
          <w:tcPr>
            <w:tcW w:w="636" w:type="dxa"/>
            <w:tcBorders>
              <w:top w:val="nil"/>
              <w:left w:val="nil"/>
              <w:bottom w:val="single" w:sz="4" w:space="0" w:color="auto"/>
              <w:right w:val="single" w:sz="4" w:space="0" w:color="auto"/>
            </w:tcBorders>
            <w:shd w:val="clear" w:color="auto" w:fill="auto"/>
            <w:noWrap/>
            <w:vAlign w:val="bottom"/>
            <w:hideMark/>
          </w:tcPr>
          <w:p w14:paraId="65074305" w14:textId="64B440D3"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 </w:t>
            </w:r>
          </w:p>
        </w:tc>
        <w:tc>
          <w:tcPr>
            <w:tcW w:w="504" w:type="dxa"/>
            <w:tcBorders>
              <w:top w:val="nil"/>
              <w:left w:val="nil"/>
              <w:bottom w:val="single" w:sz="4" w:space="0" w:color="auto"/>
              <w:right w:val="single" w:sz="4" w:space="0" w:color="auto"/>
            </w:tcBorders>
            <w:shd w:val="clear" w:color="auto" w:fill="auto"/>
            <w:noWrap/>
            <w:vAlign w:val="bottom"/>
            <w:hideMark/>
          </w:tcPr>
          <w:p w14:paraId="62A31332"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5245316"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D94385F"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3A439C5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4ED23509"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71497C46"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5DE02E1E" w14:textId="77777777" w:rsidTr="008A4CA7">
        <w:trPr>
          <w:trHeight w:val="285"/>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2418790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1.2</w:t>
            </w:r>
          </w:p>
        </w:tc>
        <w:tc>
          <w:tcPr>
            <w:tcW w:w="7346" w:type="dxa"/>
            <w:tcBorders>
              <w:top w:val="nil"/>
              <w:left w:val="nil"/>
              <w:bottom w:val="single" w:sz="4" w:space="0" w:color="auto"/>
              <w:right w:val="single" w:sz="4" w:space="0" w:color="auto"/>
            </w:tcBorders>
            <w:shd w:val="clear" w:color="auto" w:fill="auto"/>
            <w:vAlign w:val="center"/>
            <w:hideMark/>
          </w:tcPr>
          <w:p w14:paraId="59E7661E"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Development of system specification and business requirement</w:t>
            </w:r>
          </w:p>
        </w:tc>
        <w:tc>
          <w:tcPr>
            <w:tcW w:w="990" w:type="dxa"/>
            <w:gridSpan w:val="2"/>
            <w:tcBorders>
              <w:top w:val="nil"/>
              <w:left w:val="nil"/>
              <w:bottom w:val="single" w:sz="4" w:space="0" w:color="auto"/>
              <w:right w:val="single" w:sz="4" w:space="0" w:color="auto"/>
            </w:tcBorders>
            <w:shd w:val="clear" w:color="auto" w:fill="auto"/>
            <w:vAlign w:val="center"/>
            <w:hideMark/>
          </w:tcPr>
          <w:p w14:paraId="1D457AAC"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0D7FCFEF"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B58C72E"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17DE3B3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4393024D"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9CC22D4"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7611D92"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53B83BEF"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2EDCD676"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7C561D1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1.3</w:t>
            </w:r>
          </w:p>
        </w:tc>
        <w:tc>
          <w:tcPr>
            <w:tcW w:w="7346" w:type="dxa"/>
            <w:tcBorders>
              <w:top w:val="nil"/>
              <w:left w:val="nil"/>
              <w:bottom w:val="single" w:sz="4" w:space="0" w:color="auto"/>
              <w:right w:val="single" w:sz="4" w:space="0" w:color="auto"/>
            </w:tcBorders>
            <w:shd w:val="clear" w:color="auto" w:fill="auto"/>
            <w:vAlign w:val="center"/>
            <w:hideMark/>
          </w:tcPr>
          <w:p w14:paraId="0EA82181"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Application development and testing (software unit testing, integration testing, system testing and acceptance testing)</w:t>
            </w:r>
          </w:p>
        </w:tc>
        <w:tc>
          <w:tcPr>
            <w:tcW w:w="990" w:type="dxa"/>
            <w:gridSpan w:val="2"/>
            <w:tcBorders>
              <w:top w:val="nil"/>
              <w:left w:val="nil"/>
              <w:bottom w:val="single" w:sz="4" w:space="0" w:color="auto"/>
              <w:right w:val="single" w:sz="4" w:space="0" w:color="auto"/>
            </w:tcBorders>
            <w:shd w:val="clear" w:color="auto" w:fill="auto"/>
            <w:vAlign w:val="center"/>
            <w:hideMark/>
          </w:tcPr>
          <w:p w14:paraId="631A136C"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nil"/>
              <w:right w:val="nil"/>
            </w:tcBorders>
            <w:shd w:val="clear" w:color="auto" w:fill="auto"/>
            <w:noWrap/>
            <w:vAlign w:val="bottom"/>
            <w:hideMark/>
          </w:tcPr>
          <w:p w14:paraId="7A6813F6"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05D2BCA2"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09B3480"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5D39B4F7"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 </w:t>
            </w:r>
          </w:p>
        </w:tc>
        <w:tc>
          <w:tcPr>
            <w:tcW w:w="504" w:type="dxa"/>
            <w:tcBorders>
              <w:top w:val="nil"/>
              <w:left w:val="nil"/>
              <w:bottom w:val="single" w:sz="4" w:space="0" w:color="auto"/>
              <w:right w:val="single" w:sz="4" w:space="0" w:color="auto"/>
            </w:tcBorders>
            <w:shd w:val="clear" w:color="auto" w:fill="auto"/>
            <w:noWrap/>
            <w:vAlign w:val="bottom"/>
            <w:hideMark/>
          </w:tcPr>
          <w:p w14:paraId="09E056D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E70B671"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451417A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344596FE" w14:textId="77777777" w:rsidTr="008A4CA7">
        <w:trPr>
          <w:trHeight w:val="645"/>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691C307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1.4</w:t>
            </w:r>
          </w:p>
        </w:tc>
        <w:tc>
          <w:tcPr>
            <w:tcW w:w="7346" w:type="dxa"/>
            <w:tcBorders>
              <w:top w:val="nil"/>
              <w:left w:val="nil"/>
              <w:bottom w:val="single" w:sz="4" w:space="0" w:color="auto"/>
              <w:right w:val="single" w:sz="4" w:space="0" w:color="auto"/>
            </w:tcBorders>
            <w:shd w:val="clear" w:color="auto" w:fill="auto"/>
            <w:vAlign w:val="center"/>
            <w:hideMark/>
          </w:tcPr>
          <w:p w14:paraId="797BA5D5"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Procurement and deployment of IT software, equipment and infrastructure to federal and regional offices</w:t>
            </w:r>
          </w:p>
        </w:tc>
        <w:tc>
          <w:tcPr>
            <w:tcW w:w="990" w:type="dxa"/>
            <w:gridSpan w:val="2"/>
            <w:tcBorders>
              <w:top w:val="nil"/>
              <w:left w:val="nil"/>
              <w:bottom w:val="single" w:sz="4" w:space="0" w:color="auto"/>
              <w:right w:val="single" w:sz="4" w:space="0" w:color="auto"/>
            </w:tcBorders>
            <w:shd w:val="clear" w:color="auto" w:fill="auto"/>
            <w:vAlign w:val="center"/>
            <w:hideMark/>
          </w:tcPr>
          <w:p w14:paraId="1795D877"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nil"/>
              <w:right w:val="nil"/>
            </w:tcBorders>
            <w:shd w:val="clear" w:color="auto" w:fill="auto"/>
            <w:noWrap/>
            <w:vAlign w:val="bottom"/>
            <w:hideMark/>
          </w:tcPr>
          <w:p w14:paraId="6A9DF8E9"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4962FEE0"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5D8B75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15FF120D"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5643717"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0A25A4E"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0F6F1A03"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6427053F"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6CBE6710"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1.5</w:t>
            </w:r>
          </w:p>
        </w:tc>
        <w:tc>
          <w:tcPr>
            <w:tcW w:w="7346" w:type="dxa"/>
            <w:tcBorders>
              <w:top w:val="nil"/>
              <w:left w:val="nil"/>
              <w:bottom w:val="single" w:sz="4" w:space="0" w:color="auto"/>
              <w:right w:val="single" w:sz="4" w:space="0" w:color="auto"/>
            </w:tcBorders>
            <w:shd w:val="clear" w:color="auto" w:fill="auto"/>
            <w:vAlign w:val="center"/>
            <w:hideMark/>
          </w:tcPr>
          <w:p w14:paraId="5F84B404"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Product configuration and system testing at field level and piloting of the system in the selected areas</w:t>
            </w:r>
          </w:p>
        </w:tc>
        <w:tc>
          <w:tcPr>
            <w:tcW w:w="990" w:type="dxa"/>
            <w:gridSpan w:val="2"/>
            <w:tcBorders>
              <w:top w:val="nil"/>
              <w:left w:val="nil"/>
              <w:bottom w:val="single" w:sz="4" w:space="0" w:color="auto"/>
              <w:right w:val="single" w:sz="4" w:space="0" w:color="auto"/>
            </w:tcBorders>
            <w:shd w:val="clear" w:color="auto" w:fill="auto"/>
            <w:vAlign w:val="center"/>
            <w:hideMark/>
          </w:tcPr>
          <w:p w14:paraId="00FAEA2E"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14:paraId="34F68954"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0FF3235"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093606A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8AA7D19" w14:textId="77777777" w:rsidR="008A4CA7" w:rsidRPr="00B81775" w:rsidRDefault="008A4CA7" w:rsidP="008A4CA7">
            <w:pPr>
              <w:spacing w:after="0" w:line="240" w:lineRule="auto"/>
              <w:jc w:val="center"/>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3F8E2404"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4B0871B6"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1DFF3F2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72A7A5A8" w14:textId="77777777" w:rsidTr="005C3452">
        <w:trPr>
          <w:trHeight w:val="64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hideMark/>
          </w:tcPr>
          <w:p w14:paraId="48013DAB" w14:textId="77777777" w:rsidR="008A4CA7" w:rsidRPr="00B81775" w:rsidRDefault="008A4CA7" w:rsidP="008A4CA7">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Expected 2 - improved institutional and technical capacity of registry offices at all levels to effectively conduct and coordinate vital event records</w:t>
            </w:r>
          </w:p>
        </w:tc>
      </w:tr>
      <w:tr w:rsidR="008A4CA7" w:rsidRPr="00B81775" w14:paraId="20D0B52C" w14:textId="77777777" w:rsidTr="008A4CA7">
        <w:trPr>
          <w:trHeight w:val="28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248B046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2.1</w:t>
            </w:r>
          </w:p>
        </w:tc>
        <w:tc>
          <w:tcPr>
            <w:tcW w:w="7346" w:type="dxa"/>
            <w:tcBorders>
              <w:top w:val="nil"/>
              <w:left w:val="nil"/>
              <w:bottom w:val="single" w:sz="4" w:space="0" w:color="auto"/>
              <w:right w:val="single" w:sz="4" w:space="0" w:color="auto"/>
            </w:tcBorders>
            <w:shd w:val="clear" w:color="auto" w:fill="auto"/>
            <w:hideMark/>
          </w:tcPr>
          <w:p w14:paraId="0434023D"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Study-tour (experience sharing visit) to an abroad country with best practices </w:t>
            </w:r>
          </w:p>
        </w:tc>
        <w:tc>
          <w:tcPr>
            <w:tcW w:w="990" w:type="dxa"/>
            <w:gridSpan w:val="2"/>
            <w:tcBorders>
              <w:top w:val="nil"/>
              <w:left w:val="nil"/>
              <w:bottom w:val="nil"/>
              <w:right w:val="nil"/>
            </w:tcBorders>
            <w:shd w:val="clear" w:color="auto" w:fill="auto"/>
            <w:noWrap/>
            <w:vAlign w:val="bottom"/>
            <w:hideMark/>
          </w:tcPr>
          <w:p w14:paraId="5A46A172"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62AC709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C6883C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0948692"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CFB4CA0"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4FB7A22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52D511D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5319D36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25F7D1FA"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01C311C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2.2</w:t>
            </w:r>
          </w:p>
        </w:tc>
        <w:tc>
          <w:tcPr>
            <w:tcW w:w="7346" w:type="dxa"/>
            <w:tcBorders>
              <w:top w:val="nil"/>
              <w:left w:val="nil"/>
              <w:bottom w:val="single" w:sz="4" w:space="0" w:color="auto"/>
              <w:right w:val="single" w:sz="4" w:space="0" w:color="auto"/>
            </w:tcBorders>
            <w:shd w:val="clear" w:color="auto" w:fill="auto"/>
            <w:hideMark/>
          </w:tcPr>
          <w:p w14:paraId="338DF35C" w14:textId="700E4A8D"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First round trainings on </w:t>
            </w:r>
            <w:r w:rsidR="00013F6E">
              <w:rPr>
                <w:rFonts w:ascii="Times New Roman" w:eastAsia="Times New Roman" w:hAnsi="Times New Roman" w:cs="Times New Roman"/>
                <w:color w:val="000000"/>
              </w:rPr>
              <w:t xml:space="preserve">New CRVS </w:t>
            </w:r>
            <w:r w:rsidRPr="00B81775">
              <w:rPr>
                <w:rFonts w:ascii="Times New Roman" w:eastAsia="Times New Roman" w:hAnsi="Times New Roman" w:cs="Times New Roman"/>
                <w:color w:val="000000"/>
              </w:rPr>
              <w:t xml:space="preserve"> system, functionality and customization (federal and regional </w:t>
            </w:r>
            <w:r w:rsidR="003103A4">
              <w:rPr>
                <w:rFonts w:ascii="Times New Roman" w:eastAsia="Times New Roman" w:hAnsi="Times New Roman" w:cs="Times New Roman"/>
                <w:color w:val="000000"/>
              </w:rPr>
              <w:t>RVERA</w:t>
            </w:r>
            <w:r w:rsidRPr="00B81775">
              <w:rPr>
                <w:rFonts w:ascii="Times New Roman" w:eastAsia="Times New Roman" w:hAnsi="Times New Roman" w:cs="Times New Roman"/>
                <w:color w:val="000000"/>
              </w:rPr>
              <w:t>)</w:t>
            </w:r>
          </w:p>
        </w:tc>
        <w:tc>
          <w:tcPr>
            <w:tcW w:w="990" w:type="dxa"/>
            <w:gridSpan w:val="2"/>
            <w:tcBorders>
              <w:top w:val="single" w:sz="4" w:space="0" w:color="auto"/>
              <w:left w:val="nil"/>
              <w:bottom w:val="single" w:sz="4" w:space="0" w:color="auto"/>
              <w:right w:val="single" w:sz="4" w:space="0" w:color="auto"/>
            </w:tcBorders>
            <w:shd w:val="clear" w:color="auto" w:fill="auto"/>
            <w:vAlign w:val="center"/>
            <w:hideMark/>
          </w:tcPr>
          <w:p w14:paraId="67BDD1C2"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7824FF4D"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3E632888"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7D16B11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6A9578D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034A42CD" w14:textId="45B31E08"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52F172C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 </w:t>
            </w:r>
          </w:p>
        </w:tc>
        <w:tc>
          <w:tcPr>
            <w:tcW w:w="504" w:type="dxa"/>
            <w:tcBorders>
              <w:top w:val="nil"/>
              <w:left w:val="nil"/>
              <w:bottom w:val="single" w:sz="4" w:space="0" w:color="auto"/>
              <w:right w:val="single" w:sz="8" w:space="0" w:color="auto"/>
            </w:tcBorders>
            <w:shd w:val="clear" w:color="auto" w:fill="auto"/>
            <w:noWrap/>
            <w:vAlign w:val="bottom"/>
            <w:hideMark/>
          </w:tcPr>
          <w:p w14:paraId="13CC76D7"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6EFB0583"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2F3F1C51"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lastRenderedPageBreak/>
              <w:t>2.3</w:t>
            </w:r>
          </w:p>
        </w:tc>
        <w:tc>
          <w:tcPr>
            <w:tcW w:w="7346" w:type="dxa"/>
            <w:tcBorders>
              <w:top w:val="nil"/>
              <w:left w:val="nil"/>
              <w:bottom w:val="single" w:sz="4" w:space="0" w:color="auto"/>
              <w:right w:val="single" w:sz="4" w:space="0" w:color="auto"/>
            </w:tcBorders>
            <w:shd w:val="clear" w:color="auto" w:fill="auto"/>
            <w:hideMark/>
          </w:tcPr>
          <w:p w14:paraId="232E279E" w14:textId="1D2E3830"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Roll out trainings on </w:t>
            </w:r>
            <w:r w:rsidR="00013F6E">
              <w:rPr>
                <w:rFonts w:ascii="Times New Roman" w:eastAsia="Times New Roman" w:hAnsi="Times New Roman" w:cs="Times New Roman"/>
                <w:color w:val="000000"/>
              </w:rPr>
              <w:t xml:space="preserve">New </w:t>
            </w:r>
            <w:r w:rsidRPr="00B81775">
              <w:rPr>
                <w:rFonts w:ascii="Times New Roman" w:eastAsia="Times New Roman" w:hAnsi="Times New Roman" w:cs="Times New Roman"/>
                <w:color w:val="000000"/>
              </w:rPr>
              <w:t xml:space="preserve"> CRVS system, functionality and customization (RVERAs, civil status officers, HEWs, HMIS officers, woreda CRVS coordinators)</w:t>
            </w:r>
          </w:p>
        </w:tc>
        <w:tc>
          <w:tcPr>
            <w:tcW w:w="990" w:type="dxa"/>
            <w:gridSpan w:val="2"/>
            <w:tcBorders>
              <w:top w:val="nil"/>
              <w:left w:val="nil"/>
              <w:bottom w:val="single" w:sz="4" w:space="0" w:color="auto"/>
              <w:right w:val="single" w:sz="4" w:space="0" w:color="auto"/>
            </w:tcBorders>
            <w:shd w:val="clear" w:color="auto" w:fill="auto"/>
            <w:vAlign w:val="center"/>
            <w:hideMark/>
          </w:tcPr>
          <w:p w14:paraId="3CB2AA38"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2D390DA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tcPr>
          <w:p w14:paraId="00CE4579"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044BD919"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6CD4590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967D7FD"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0FD5BDE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15E43612"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7B5DEDF9" w14:textId="77777777" w:rsidTr="005C3452">
        <w:trPr>
          <w:trHeight w:val="64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vAlign w:val="center"/>
            <w:hideMark/>
          </w:tcPr>
          <w:p w14:paraId="2F0F5C8A" w14:textId="77777777" w:rsidR="008A4CA7" w:rsidRPr="00B81775" w:rsidRDefault="008A4CA7" w:rsidP="008A4CA7">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Expected 3 - Improved cross-sector collaboration, monitoring and supervision for the provision of standardized registry services at all levels</w:t>
            </w:r>
          </w:p>
        </w:tc>
      </w:tr>
      <w:tr w:rsidR="008A4CA7" w:rsidRPr="00B81775" w14:paraId="0DECF4A6" w14:textId="77777777" w:rsidTr="008A4CA7">
        <w:trPr>
          <w:trHeight w:val="285"/>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5D7F737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3.1</w:t>
            </w:r>
          </w:p>
        </w:tc>
        <w:tc>
          <w:tcPr>
            <w:tcW w:w="7346" w:type="dxa"/>
            <w:tcBorders>
              <w:top w:val="nil"/>
              <w:left w:val="nil"/>
              <w:bottom w:val="single" w:sz="4" w:space="0" w:color="auto"/>
              <w:right w:val="single" w:sz="4" w:space="0" w:color="auto"/>
            </w:tcBorders>
            <w:shd w:val="clear" w:color="auto" w:fill="auto"/>
            <w:vAlign w:val="center"/>
            <w:hideMark/>
          </w:tcPr>
          <w:p w14:paraId="7D7DD94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Regular meetings of the National Review Committee and M&amp;E missions</w:t>
            </w:r>
          </w:p>
        </w:tc>
        <w:tc>
          <w:tcPr>
            <w:tcW w:w="990" w:type="dxa"/>
            <w:gridSpan w:val="2"/>
            <w:tcBorders>
              <w:top w:val="nil"/>
              <w:left w:val="nil"/>
              <w:bottom w:val="single" w:sz="4" w:space="0" w:color="auto"/>
              <w:right w:val="single" w:sz="4" w:space="0" w:color="auto"/>
            </w:tcBorders>
            <w:shd w:val="clear" w:color="auto" w:fill="auto"/>
            <w:vAlign w:val="center"/>
            <w:hideMark/>
          </w:tcPr>
          <w:p w14:paraId="600536FB"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431B326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569262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2DE9A1B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6EE243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28EFAB3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D8946F6"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6674123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73FBC29A"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56723E26"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3.2</w:t>
            </w:r>
          </w:p>
        </w:tc>
        <w:tc>
          <w:tcPr>
            <w:tcW w:w="7346" w:type="dxa"/>
            <w:tcBorders>
              <w:top w:val="nil"/>
              <w:left w:val="nil"/>
              <w:bottom w:val="single" w:sz="4" w:space="0" w:color="auto"/>
              <w:right w:val="single" w:sz="4" w:space="0" w:color="auto"/>
            </w:tcBorders>
            <w:shd w:val="clear" w:color="auto" w:fill="auto"/>
            <w:vAlign w:val="center"/>
            <w:hideMark/>
          </w:tcPr>
          <w:p w14:paraId="77C71A5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Workshops (kick-off/familiarization, mid-term - evaluation results, final - for results dissemination) </w:t>
            </w:r>
          </w:p>
        </w:tc>
        <w:tc>
          <w:tcPr>
            <w:tcW w:w="990" w:type="dxa"/>
            <w:gridSpan w:val="2"/>
            <w:tcBorders>
              <w:top w:val="nil"/>
              <w:left w:val="nil"/>
              <w:bottom w:val="single" w:sz="4" w:space="0" w:color="auto"/>
              <w:right w:val="single" w:sz="4" w:space="0" w:color="auto"/>
            </w:tcBorders>
            <w:shd w:val="clear" w:color="auto" w:fill="auto"/>
            <w:vAlign w:val="center"/>
            <w:hideMark/>
          </w:tcPr>
          <w:p w14:paraId="2C4A299D"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636" w:type="dxa"/>
            <w:tcBorders>
              <w:top w:val="nil"/>
              <w:left w:val="nil"/>
              <w:bottom w:val="single" w:sz="4" w:space="0" w:color="auto"/>
              <w:right w:val="single" w:sz="4" w:space="0" w:color="auto"/>
            </w:tcBorders>
            <w:shd w:val="clear" w:color="auto" w:fill="auto"/>
            <w:noWrap/>
            <w:vAlign w:val="bottom"/>
            <w:hideMark/>
          </w:tcPr>
          <w:p w14:paraId="342B33E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872931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5E8183FD"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29B1686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15FE71E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5D63D5B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5A0B0641"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012A2103" w14:textId="77777777" w:rsidTr="00F1720D">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1C6589BB"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3.3</w:t>
            </w:r>
          </w:p>
        </w:tc>
        <w:tc>
          <w:tcPr>
            <w:tcW w:w="7346" w:type="dxa"/>
            <w:tcBorders>
              <w:top w:val="nil"/>
              <w:left w:val="nil"/>
              <w:bottom w:val="single" w:sz="4" w:space="0" w:color="auto"/>
              <w:right w:val="single" w:sz="4" w:space="0" w:color="auto"/>
            </w:tcBorders>
            <w:shd w:val="clear" w:color="auto" w:fill="auto"/>
            <w:vAlign w:val="center"/>
            <w:hideMark/>
          </w:tcPr>
          <w:p w14:paraId="7E61811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Supportive supervision and close monitoring of the system functionality at all levels in all regions including quality of data transfer</w:t>
            </w:r>
          </w:p>
        </w:tc>
        <w:tc>
          <w:tcPr>
            <w:tcW w:w="990" w:type="dxa"/>
            <w:gridSpan w:val="2"/>
            <w:tcBorders>
              <w:top w:val="nil"/>
              <w:left w:val="nil"/>
              <w:bottom w:val="single" w:sz="4" w:space="0" w:color="auto"/>
              <w:right w:val="single" w:sz="4" w:space="0" w:color="auto"/>
            </w:tcBorders>
            <w:shd w:val="clear" w:color="auto" w:fill="auto"/>
            <w:vAlign w:val="center"/>
            <w:hideMark/>
          </w:tcPr>
          <w:p w14:paraId="7DA2CF28"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tcPr>
          <w:p w14:paraId="69F23687" w14:textId="33E9554F"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0C22C2C5" w14:textId="27FE155B"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2C96BE5C" w14:textId="148C3C8A"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2E118B24" w14:textId="62281E70"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7213B4F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913A16E"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0124F07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0C65E25E" w14:textId="77777777" w:rsidTr="008A4CA7">
        <w:trPr>
          <w:trHeight w:val="285"/>
        </w:trPr>
        <w:tc>
          <w:tcPr>
            <w:tcW w:w="1087" w:type="dxa"/>
            <w:tcBorders>
              <w:top w:val="nil"/>
              <w:left w:val="single" w:sz="8" w:space="0" w:color="auto"/>
              <w:bottom w:val="nil"/>
              <w:right w:val="single" w:sz="4" w:space="0" w:color="auto"/>
            </w:tcBorders>
            <w:shd w:val="clear" w:color="auto" w:fill="auto"/>
            <w:noWrap/>
            <w:vAlign w:val="center"/>
            <w:hideMark/>
          </w:tcPr>
          <w:p w14:paraId="4841156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3.4</w:t>
            </w:r>
          </w:p>
        </w:tc>
        <w:tc>
          <w:tcPr>
            <w:tcW w:w="7346" w:type="dxa"/>
            <w:tcBorders>
              <w:top w:val="nil"/>
              <w:left w:val="nil"/>
              <w:bottom w:val="nil"/>
              <w:right w:val="single" w:sz="4" w:space="0" w:color="auto"/>
            </w:tcBorders>
            <w:shd w:val="clear" w:color="auto" w:fill="auto"/>
            <w:vAlign w:val="center"/>
            <w:hideMark/>
          </w:tcPr>
          <w:p w14:paraId="03DF074B"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Project performance evaluation (mid-term and end line)</w:t>
            </w:r>
          </w:p>
        </w:tc>
        <w:tc>
          <w:tcPr>
            <w:tcW w:w="990" w:type="dxa"/>
            <w:gridSpan w:val="2"/>
            <w:tcBorders>
              <w:top w:val="nil"/>
              <w:left w:val="nil"/>
              <w:bottom w:val="nil"/>
              <w:right w:val="single" w:sz="4" w:space="0" w:color="auto"/>
            </w:tcBorders>
            <w:shd w:val="clear" w:color="auto" w:fill="auto"/>
            <w:vAlign w:val="center"/>
            <w:hideMark/>
          </w:tcPr>
          <w:p w14:paraId="1E277E92"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nil"/>
              <w:right w:val="single" w:sz="4" w:space="0" w:color="auto"/>
            </w:tcBorders>
            <w:shd w:val="clear" w:color="auto" w:fill="auto"/>
            <w:noWrap/>
            <w:vAlign w:val="bottom"/>
            <w:hideMark/>
          </w:tcPr>
          <w:p w14:paraId="6C2F74F6"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73A6FDF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686A15FE" w14:textId="29F78EFE"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nil"/>
              <w:right w:val="single" w:sz="4" w:space="0" w:color="auto"/>
            </w:tcBorders>
            <w:shd w:val="clear" w:color="auto" w:fill="auto"/>
            <w:noWrap/>
            <w:vAlign w:val="bottom"/>
            <w:hideMark/>
          </w:tcPr>
          <w:p w14:paraId="48DA97B3" w14:textId="19357241"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sidR="00F1720D">
              <w:rPr>
                <w:rFonts w:ascii="Times New Roman" w:eastAsia="Times New Roman" w:hAnsi="Times New Roman" w:cs="Times New Roman"/>
                <w:color w:val="000000"/>
              </w:rPr>
              <w:t>X</w:t>
            </w:r>
          </w:p>
        </w:tc>
        <w:tc>
          <w:tcPr>
            <w:tcW w:w="504" w:type="dxa"/>
            <w:tcBorders>
              <w:top w:val="nil"/>
              <w:left w:val="nil"/>
              <w:bottom w:val="nil"/>
              <w:right w:val="single" w:sz="4" w:space="0" w:color="auto"/>
            </w:tcBorders>
            <w:shd w:val="clear" w:color="auto" w:fill="auto"/>
            <w:noWrap/>
            <w:vAlign w:val="bottom"/>
            <w:hideMark/>
          </w:tcPr>
          <w:p w14:paraId="04FA937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1BF8AD47" w14:textId="08CEE623"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nil"/>
              <w:right w:val="single" w:sz="8" w:space="0" w:color="auto"/>
            </w:tcBorders>
            <w:shd w:val="clear" w:color="auto" w:fill="auto"/>
            <w:noWrap/>
            <w:vAlign w:val="bottom"/>
            <w:hideMark/>
          </w:tcPr>
          <w:p w14:paraId="2E1C3D3C" w14:textId="26C4795C"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sidR="00F1720D" w:rsidRPr="00B81775">
              <w:rPr>
                <w:rFonts w:ascii="Times New Roman" w:eastAsia="Times New Roman" w:hAnsi="Times New Roman" w:cs="Times New Roman"/>
                <w:color w:val="000000"/>
              </w:rPr>
              <w:t>X</w:t>
            </w:r>
          </w:p>
        </w:tc>
      </w:tr>
      <w:tr w:rsidR="008A4CA7" w:rsidRPr="00B81775" w14:paraId="5EAC356E" w14:textId="77777777" w:rsidTr="008A4CA7">
        <w:trPr>
          <w:trHeight w:val="300"/>
        </w:trPr>
        <w:tc>
          <w:tcPr>
            <w:tcW w:w="108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BA9F32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3.5</w:t>
            </w:r>
          </w:p>
        </w:tc>
        <w:tc>
          <w:tcPr>
            <w:tcW w:w="7346" w:type="dxa"/>
            <w:tcBorders>
              <w:top w:val="single" w:sz="4" w:space="0" w:color="auto"/>
              <w:left w:val="nil"/>
              <w:bottom w:val="single" w:sz="8" w:space="0" w:color="auto"/>
              <w:right w:val="single" w:sz="4" w:space="0" w:color="auto"/>
            </w:tcBorders>
            <w:shd w:val="clear" w:color="auto" w:fill="auto"/>
            <w:vAlign w:val="center"/>
            <w:hideMark/>
          </w:tcPr>
          <w:p w14:paraId="01E1480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Road map preparation for the scale up of activities</w:t>
            </w:r>
          </w:p>
        </w:tc>
        <w:tc>
          <w:tcPr>
            <w:tcW w:w="990" w:type="dxa"/>
            <w:gridSpan w:val="2"/>
            <w:tcBorders>
              <w:top w:val="single" w:sz="4" w:space="0" w:color="auto"/>
              <w:left w:val="nil"/>
              <w:bottom w:val="single" w:sz="8" w:space="0" w:color="auto"/>
              <w:right w:val="single" w:sz="4" w:space="0" w:color="auto"/>
            </w:tcBorders>
            <w:shd w:val="clear" w:color="auto" w:fill="auto"/>
            <w:vAlign w:val="center"/>
            <w:hideMark/>
          </w:tcPr>
          <w:p w14:paraId="3A9504DE"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single" w:sz="4" w:space="0" w:color="auto"/>
              <w:left w:val="nil"/>
              <w:bottom w:val="single" w:sz="8" w:space="0" w:color="auto"/>
              <w:right w:val="single" w:sz="4" w:space="0" w:color="auto"/>
            </w:tcBorders>
            <w:shd w:val="clear" w:color="auto" w:fill="auto"/>
            <w:noWrap/>
            <w:vAlign w:val="bottom"/>
            <w:hideMark/>
          </w:tcPr>
          <w:p w14:paraId="01E887B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50AAC0B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41AFC210"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0EB4B64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45C1B32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3302FEEB"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8" w:space="0" w:color="auto"/>
            </w:tcBorders>
            <w:shd w:val="clear" w:color="auto" w:fill="auto"/>
            <w:noWrap/>
            <w:vAlign w:val="bottom"/>
            <w:hideMark/>
          </w:tcPr>
          <w:p w14:paraId="14FA3ABE"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bl>
    <w:p w14:paraId="0F8AB5D3" w14:textId="77777777" w:rsidR="008D238D" w:rsidRPr="00670D50" w:rsidRDefault="008D238D" w:rsidP="0017531B">
      <w:pPr>
        <w:pStyle w:val="TOC1"/>
        <w:rPr>
          <w:rStyle w:val="Hyperlink"/>
          <w:color w:val="auto"/>
        </w:rPr>
      </w:pPr>
    </w:p>
    <w:p w14:paraId="576E129A" w14:textId="77777777" w:rsidR="008D238D" w:rsidRDefault="008D238D" w:rsidP="0017531B">
      <w:pPr>
        <w:pStyle w:val="TOC1"/>
        <w:rPr>
          <w:rStyle w:val="Hyperlink"/>
          <w:color w:val="auto"/>
        </w:rPr>
      </w:pPr>
    </w:p>
    <w:p w14:paraId="34CC8B91" w14:textId="77777777" w:rsidR="00664447" w:rsidRDefault="00664447" w:rsidP="0017531B">
      <w:pPr>
        <w:pStyle w:val="TOC1"/>
        <w:rPr>
          <w:rStyle w:val="Hyperlink"/>
          <w:color w:val="auto"/>
        </w:rPr>
      </w:pPr>
    </w:p>
    <w:p w14:paraId="2613098D" w14:textId="77777777" w:rsidR="00664447" w:rsidRDefault="00664447" w:rsidP="0017531B">
      <w:pPr>
        <w:pStyle w:val="TOC1"/>
        <w:rPr>
          <w:rStyle w:val="Hyperlink"/>
          <w:color w:val="auto"/>
        </w:rPr>
      </w:pPr>
    </w:p>
    <w:p w14:paraId="436231D3" w14:textId="77777777" w:rsidR="00664447" w:rsidRDefault="00664447" w:rsidP="0017531B">
      <w:pPr>
        <w:pStyle w:val="TOC1"/>
        <w:rPr>
          <w:rStyle w:val="Hyperlink"/>
          <w:color w:val="auto"/>
        </w:rPr>
      </w:pPr>
    </w:p>
    <w:p w14:paraId="291E500F" w14:textId="77777777" w:rsidR="00664447" w:rsidRDefault="00664447" w:rsidP="0017531B">
      <w:pPr>
        <w:pStyle w:val="TOC1"/>
        <w:rPr>
          <w:rStyle w:val="Hyperlink"/>
          <w:color w:val="auto"/>
        </w:rPr>
      </w:pPr>
    </w:p>
    <w:p w14:paraId="0AF21237" w14:textId="77777777" w:rsidR="00664447" w:rsidRDefault="00664447" w:rsidP="0017531B">
      <w:pPr>
        <w:pStyle w:val="TOC1"/>
        <w:rPr>
          <w:rStyle w:val="Hyperlink"/>
          <w:color w:val="auto"/>
        </w:rPr>
      </w:pPr>
    </w:p>
    <w:p w14:paraId="03B17564" w14:textId="77777777" w:rsidR="00664447" w:rsidRDefault="00664447" w:rsidP="0017531B">
      <w:pPr>
        <w:pStyle w:val="TOC1"/>
        <w:rPr>
          <w:rStyle w:val="Hyperlink"/>
          <w:color w:val="auto"/>
        </w:rPr>
      </w:pPr>
    </w:p>
    <w:p w14:paraId="49F133A7" w14:textId="77777777" w:rsidR="00664447" w:rsidRDefault="00664447" w:rsidP="0017531B">
      <w:pPr>
        <w:pStyle w:val="TOC1"/>
        <w:rPr>
          <w:rStyle w:val="Hyperlink"/>
          <w:color w:val="auto"/>
        </w:rPr>
      </w:pPr>
    </w:p>
    <w:p w14:paraId="45575B98" w14:textId="77777777" w:rsidR="00664447" w:rsidRDefault="00664447" w:rsidP="0017531B">
      <w:pPr>
        <w:pStyle w:val="TOC1"/>
        <w:rPr>
          <w:rStyle w:val="Hyperlink"/>
          <w:color w:val="auto"/>
        </w:rPr>
      </w:pPr>
    </w:p>
    <w:p w14:paraId="4361AC76" w14:textId="77777777" w:rsidR="00664447" w:rsidRDefault="00664447" w:rsidP="0017531B">
      <w:pPr>
        <w:pStyle w:val="TOC1"/>
        <w:rPr>
          <w:rStyle w:val="Hyperlink"/>
          <w:color w:val="auto"/>
        </w:rPr>
      </w:pPr>
    </w:p>
    <w:p w14:paraId="15220755" w14:textId="77777777" w:rsidR="00664447" w:rsidRDefault="00664447" w:rsidP="0017531B">
      <w:pPr>
        <w:pStyle w:val="TOC1"/>
        <w:rPr>
          <w:rStyle w:val="Hyperlink"/>
          <w:color w:val="auto"/>
        </w:rPr>
      </w:pPr>
    </w:p>
    <w:p w14:paraId="558000E6" w14:textId="77777777" w:rsidR="00664447" w:rsidRDefault="00664447" w:rsidP="0017531B">
      <w:pPr>
        <w:pStyle w:val="TOC1"/>
        <w:rPr>
          <w:rStyle w:val="Hyperlink"/>
          <w:color w:val="auto"/>
        </w:rPr>
        <w:sectPr w:rsidR="00664447" w:rsidSect="008C6E10">
          <w:pgSz w:w="15840" w:h="12240" w:orient="landscape"/>
          <w:pgMar w:top="1440" w:right="1440" w:bottom="1440" w:left="1440" w:header="720" w:footer="720" w:gutter="0"/>
          <w:cols w:space="720"/>
          <w:docGrid w:linePitch="360"/>
        </w:sectPr>
      </w:pPr>
    </w:p>
    <w:p w14:paraId="2AAF5A29" w14:textId="77777777" w:rsidR="00664447" w:rsidRPr="00670D50" w:rsidRDefault="00664447" w:rsidP="0017531B">
      <w:pPr>
        <w:pStyle w:val="TOC1"/>
        <w:rPr>
          <w:rStyle w:val="Hyperlink"/>
          <w:color w:val="auto"/>
        </w:rPr>
      </w:pPr>
    </w:p>
    <w:p w14:paraId="2422B23C" w14:textId="77777777" w:rsidR="008D238D" w:rsidRPr="00670D50" w:rsidRDefault="008D238D" w:rsidP="0017531B">
      <w:pPr>
        <w:pStyle w:val="TOC1"/>
      </w:pPr>
    </w:p>
    <w:p w14:paraId="621C6B61" w14:textId="17FACFCF" w:rsidR="008D238D" w:rsidRPr="00664447" w:rsidRDefault="008D238D" w:rsidP="00664447">
      <w:pPr>
        <w:pStyle w:val="Heading1"/>
        <w:numPr>
          <w:ilvl w:val="0"/>
          <w:numId w:val="21"/>
        </w:numPr>
        <w:rPr>
          <w:rFonts w:ascii="Times New Roman" w:hAnsi="Times New Roman" w:cs="Times New Roman"/>
        </w:rPr>
      </w:pPr>
      <w:bookmarkStart w:id="76" w:name="_Toc111206951"/>
      <w:bookmarkStart w:id="77" w:name="_Toc111207112"/>
      <w:r w:rsidRPr="00664447">
        <w:rPr>
          <w:rFonts w:ascii="Times New Roman" w:hAnsi="Times New Roman" w:cs="Times New Roman"/>
        </w:rPr>
        <w:t>Communication and Knowledge Dissemination</w:t>
      </w:r>
      <w:bookmarkEnd w:id="76"/>
      <w:bookmarkEnd w:id="77"/>
    </w:p>
    <w:p w14:paraId="7750624B" w14:textId="77777777" w:rsidR="008D238D" w:rsidRPr="004C3AEA" w:rsidRDefault="008D238D" w:rsidP="008D238D">
      <w:pPr>
        <w:spacing w:line="360" w:lineRule="auto"/>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ICS will be the front liner in providing guidance and establishing and maintaining communication with stakeholders involved in this project. It will be responsible for providing timely and accurate information to all stakeholders involved in this project. The Steering </w:t>
      </w:r>
      <w:r w:rsidR="00904A0F" w:rsidRPr="004C3AEA">
        <w:rPr>
          <w:rFonts w:ascii="Times New Roman" w:hAnsi="Times New Roman" w:cs="Times New Roman"/>
          <w:sz w:val="24"/>
          <w:szCs w:val="24"/>
          <w:lang w:val="en-CA"/>
        </w:rPr>
        <w:t>Committee,</w:t>
      </w:r>
      <w:r w:rsidRPr="004C3AEA">
        <w:rPr>
          <w:rFonts w:ascii="Times New Roman" w:hAnsi="Times New Roman" w:cs="Times New Roman"/>
          <w:sz w:val="24"/>
          <w:szCs w:val="24"/>
          <w:lang w:val="en-CA"/>
        </w:rPr>
        <w:t xml:space="preserve"> and technical committees and the donor will be communicated on each development of the project periodically. Knowledge-related assets such as knowledge in the form of printed documents such as manuals, knowledge stored in electronic repositories such as a “best-practices” database, processes and relationships status and gaps of registration generated by this project will be properly documented. ICS will commit in observing communication and visibility guidelines of AICS when producing visibility materials.</w:t>
      </w:r>
    </w:p>
    <w:p w14:paraId="61D7D353" w14:textId="77777777" w:rsidR="008D238D" w:rsidRPr="004C3AEA" w:rsidRDefault="008D238D" w:rsidP="00256F03">
      <w:pPr>
        <w:pStyle w:val="Heading1"/>
        <w:numPr>
          <w:ilvl w:val="0"/>
          <w:numId w:val="21"/>
        </w:numPr>
        <w:spacing w:line="360" w:lineRule="auto"/>
        <w:jc w:val="both"/>
        <w:rPr>
          <w:rStyle w:val="Hyperlink"/>
          <w:rFonts w:ascii="Times New Roman" w:eastAsiaTheme="minorHAnsi" w:hAnsi="Times New Roman" w:cs="Times New Roman"/>
          <w:b w:val="0"/>
          <w:bCs w:val="0"/>
          <w:color w:val="auto"/>
          <w:sz w:val="22"/>
          <w:szCs w:val="22"/>
          <w:lang w:val="en-US"/>
        </w:rPr>
      </w:pPr>
      <w:bookmarkStart w:id="78" w:name="_Toc111206952"/>
      <w:bookmarkStart w:id="79" w:name="_Toc111207113"/>
      <w:r w:rsidRPr="004C3AEA">
        <w:rPr>
          <w:rFonts w:ascii="Times New Roman" w:hAnsi="Times New Roman" w:cs="Times New Roman"/>
        </w:rPr>
        <w:t>Risk Management</w:t>
      </w:r>
      <w:bookmarkEnd w:id="78"/>
      <w:bookmarkEnd w:id="79"/>
      <w:r w:rsidRPr="004C3AEA">
        <w:rPr>
          <w:rFonts w:ascii="Times New Roman" w:hAnsi="Times New Roman" w:cs="Times New Roman"/>
          <w:vanish/>
        </w:rPr>
        <w:t xml:space="preserve"> 52</w:t>
      </w:r>
    </w:p>
    <w:p w14:paraId="2FD30F90" w14:textId="77777777" w:rsidR="008D238D" w:rsidRDefault="008D238D" w:rsidP="008D238D">
      <w:pPr>
        <w:spacing w:line="360" w:lineRule="auto"/>
        <w:jc w:val="both"/>
        <w:rPr>
          <w:rFonts w:ascii="Times New Roman" w:hAnsi="Times New Roman" w:cs="Times New Roman"/>
          <w:sz w:val="24"/>
          <w:szCs w:val="24"/>
          <w:lang w:val="en-CA"/>
        </w:rPr>
      </w:pPr>
      <w:r w:rsidRPr="00670D50">
        <w:rPr>
          <w:rFonts w:ascii="Times New Roman" w:hAnsi="Times New Roman" w:cs="Times New Roman"/>
          <w:sz w:val="24"/>
          <w:szCs w:val="24"/>
          <w:lang w:val="en-CA"/>
        </w:rPr>
        <w:t>As a government agency, ICS</w:t>
      </w:r>
      <w:r w:rsidRPr="00886587">
        <w:rPr>
          <w:rFonts w:ascii="Times New Roman" w:hAnsi="Times New Roman" w:cs="Times New Roman"/>
          <w:sz w:val="24"/>
          <w:szCs w:val="24"/>
          <w:lang w:val="en-CA"/>
        </w:rPr>
        <w:t xml:space="preserve"> </w:t>
      </w:r>
      <w:r w:rsidRPr="004C3AEA">
        <w:rPr>
          <w:rFonts w:ascii="Times New Roman" w:hAnsi="Times New Roman" w:cs="Times New Roman"/>
          <w:sz w:val="24"/>
          <w:szCs w:val="24"/>
          <w:lang w:val="en-CA"/>
        </w:rPr>
        <w:t>has stringent financial procedures and regularly passes through audit process. Furthermore, there are ongoing good practices in quarter, biannual and annual performance review meetings with key stakeholders and development partners that facilitate the effectiveness of the project. Some of the risks and mitigation mechanisms are stated under.</w:t>
      </w:r>
    </w:p>
    <w:p w14:paraId="4F08DD2E" w14:textId="77777777" w:rsidR="00904A0F" w:rsidRPr="00245CAA" w:rsidRDefault="00904A0F" w:rsidP="00904A0F">
      <w:pPr>
        <w:rPr>
          <w:rFonts w:ascii="Times New Roman" w:hAnsi="Times New Roman" w:cs="Times New Roman"/>
          <w:b/>
          <w:sz w:val="24"/>
        </w:rPr>
      </w:pPr>
      <w:r w:rsidRPr="00245CAA">
        <w:rPr>
          <w:rFonts w:ascii="Times New Roman" w:hAnsi="Times New Roman" w:cs="Times New Roman"/>
          <w:b/>
          <w:sz w:val="24"/>
        </w:rPr>
        <w:t xml:space="preserve">Table 8: Risk Management Matrix  </w:t>
      </w:r>
    </w:p>
    <w:tbl>
      <w:tblPr>
        <w:tblStyle w:val="TableGrid"/>
        <w:tblW w:w="8903" w:type="dxa"/>
        <w:jc w:val="center"/>
        <w:tblLayout w:type="fixed"/>
        <w:tblLook w:val="04A0" w:firstRow="1" w:lastRow="0" w:firstColumn="1" w:lastColumn="0" w:noHBand="0" w:noVBand="1"/>
      </w:tblPr>
      <w:tblGrid>
        <w:gridCol w:w="2742"/>
        <w:gridCol w:w="1997"/>
        <w:gridCol w:w="2859"/>
        <w:gridCol w:w="1305"/>
      </w:tblGrid>
      <w:tr w:rsidR="008D238D" w:rsidRPr="004C3AEA" w14:paraId="2C97ECDF" w14:textId="77777777" w:rsidTr="009A5902">
        <w:trPr>
          <w:trHeight w:hRule="exact" w:val="1207"/>
          <w:tblHeader/>
          <w:jc w:val="center"/>
        </w:trPr>
        <w:tc>
          <w:tcPr>
            <w:tcW w:w="2742" w:type="dxa"/>
            <w:shd w:val="clear" w:color="auto" w:fill="F2F2F2" w:themeFill="background1" w:themeFillShade="F2"/>
          </w:tcPr>
          <w:p w14:paraId="221A0DB2"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b/>
                <w:bCs/>
                <w:sz w:val="24"/>
                <w:szCs w:val="24"/>
              </w:rPr>
              <w:t>Risk</w:t>
            </w:r>
          </w:p>
        </w:tc>
        <w:tc>
          <w:tcPr>
            <w:tcW w:w="1997" w:type="dxa"/>
            <w:shd w:val="clear" w:color="auto" w:fill="F2F2F2" w:themeFill="background1" w:themeFillShade="F2"/>
          </w:tcPr>
          <w:p w14:paraId="5C8C334A" w14:textId="77777777" w:rsidR="008D238D" w:rsidRPr="004C3AEA" w:rsidRDefault="002C2584" w:rsidP="00275A0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Rating of Risk  </w:t>
            </w:r>
            <w:r w:rsidR="009A5902">
              <w:rPr>
                <w:rFonts w:ascii="Times New Roman" w:hAnsi="Times New Roman" w:cs="Times New Roman"/>
                <w:b/>
                <w:bCs/>
                <w:sz w:val="24"/>
                <w:szCs w:val="24"/>
              </w:rPr>
              <w:t xml:space="preserve">LMH impact </w:t>
            </w:r>
            <w:r w:rsidR="008D238D" w:rsidRPr="004C3AEA">
              <w:rPr>
                <w:rFonts w:ascii="Times New Roman" w:hAnsi="Times New Roman" w:cs="Times New Roman"/>
                <w:b/>
                <w:bCs/>
                <w:sz w:val="24"/>
                <w:szCs w:val="24"/>
              </w:rPr>
              <w:t>on objective</w:t>
            </w:r>
          </w:p>
          <w:p w14:paraId="09987E9E"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p>
        </w:tc>
        <w:tc>
          <w:tcPr>
            <w:tcW w:w="2859" w:type="dxa"/>
            <w:shd w:val="clear" w:color="auto" w:fill="F2F2F2" w:themeFill="background1" w:themeFillShade="F2"/>
          </w:tcPr>
          <w:p w14:paraId="3A3E39FB"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b/>
                <w:bCs/>
                <w:sz w:val="24"/>
                <w:szCs w:val="24"/>
              </w:rPr>
              <w:t>Mitigation strategy</w:t>
            </w:r>
          </w:p>
        </w:tc>
        <w:tc>
          <w:tcPr>
            <w:tcW w:w="1305" w:type="dxa"/>
            <w:shd w:val="clear" w:color="auto" w:fill="F2F2F2" w:themeFill="background1" w:themeFillShade="F2"/>
          </w:tcPr>
          <w:p w14:paraId="00433013" w14:textId="77777777" w:rsidR="008D238D" w:rsidRPr="002C2584" w:rsidRDefault="002C2584" w:rsidP="00275A0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Rating of risk after m</w:t>
            </w:r>
            <w:r w:rsidR="008D238D" w:rsidRPr="004C3AEA">
              <w:rPr>
                <w:rFonts w:ascii="Times New Roman" w:hAnsi="Times New Roman" w:cs="Times New Roman"/>
                <w:b/>
                <w:bCs/>
                <w:sz w:val="24"/>
                <w:szCs w:val="24"/>
              </w:rPr>
              <w:t>itigation</w:t>
            </w:r>
          </w:p>
        </w:tc>
      </w:tr>
      <w:tr w:rsidR="008D238D" w:rsidRPr="004C3AEA" w14:paraId="3DCF2B51" w14:textId="77777777" w:rsidTr="002C2584">
        <w:trPr>
          <w:trHeight w:val="1056"/>
          <w:jc w:val="center"/>
        </w:trPr>
        <w:tc>
          <w:tcPr>
            <w:tcW w:w="2742" w:type="dxa"/>
          </w:tcPr>
          <w:p w14:paraId="5B66E1AE"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 xml:space="preserve">Capacity of ICS , RVERA and </w:t>
            </w:r>
            <w:r w:rsidRPr="004C3AEA">
              <w:rPr>
                <w:rFonts w:ascii="Times New Roman" w:hAnsi="Times New Roman" w:cs="Times New Roman"/>
                <w:sz w:val="24"/>
                <w:szCs w:val="24"/>
              </w:rPr>
              <w:t>ESS</w:t>
            </w:r>
          </w:p>
          <w:p w14:paraId="14ECC10E"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to carry out activities</w:t>
            </w:r>
          </w:p>
          <w:p w14:paraId="59B6FEB1"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action plan in a timely manner</w:t>
            </w:r>
          </w:p>
        </w:tc>
        <w:tc>
          <w:tcPr>
            <w:tcW w:w="1997" w:type="dxa"/>
          </w:tcPr>
          <w:p w14:paraId="5C55A683"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Medium</w:t>
            </w:r>
          </w:p>
        </w:tc>
        <w:tc>
          <w:tcPr>
            <w:tcW w:w="2859" w:type="dxa"/>
          </w:tcPr>
          <w:p w14:paraId="5CE1E41A"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Technical visits to good practice countries to gain hands-on experience; and close support by plan international HQ</w:t>
            </w:r>
          </w:p>
        </w:tc>
        <w:tc>
          <w:tcPr>
            <w:tcW w:w="1305" w:type="dxa"/>
          </w:tcPr>
          <w:p w14:paraId="60F8A497"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146CD2A2" w14:textId="77777777" w:rsidTr="002C2584">
        <w:trPr>
          <w:trHeight w:val="1072"/>
          <w:jc w:val="center"/>
        </w:trPr>
        <w:tc>
          <w:tcPr>
            <w:tcW w:w="2742" w:type="dxa"/>
          </w:tcPr>
          <w:p w14:paraId="4FBDA2EF"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lastRenderedPageBreak/>
              <w:t>Technical capacity on the side of registrars and health workers in the use of technology</w:t>
            </w:r>
          </w:p>
          <w:p w14:paraId="392082DE"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p>
        </w:tc>
        <w:tc>
          <w:tcPr>
            <w:tcW w:w="1997" w:type="dxa"/>
          </w:tcPr>
          <w:p w14:paraId="2F494289"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High</w:t>
            </w:r>
          </w:p>
        </w:tc>
        <w:tc>
          <w:tcPr>
            <w:tcW w:w="2859" w:type="dxa"/>
          </w:tcPr>
          <w:p w14:paraId="288A4AFA"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Initial training and frequent monitoring visit </w:t>
            </w:r>
          </w:p>
        </w:tc>
        <w:tc>
          <w:tcPr>
            <w:tcW w:w="1305" w:type="dxa"/>
          </w:tcPr>
          <w:p w14:paraId="5C6B1E0D"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3C70C275" w14:textId="77777777" w:rsidTr="002C2584">
        <w:trPr>
          <w:trHeight w:hRule="exact" w:val="1252"/>
          <w:jc w:val="center"/>
        </w:trPr>
        <w:tc>
          <w:tcPr>
            <w:tcW w:w="2742" w:type="dxa"/>
          </w:tcPr>
          <w:p w14:paraId="2DD958A2"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Coordination of activities with</w:t>
            </w:r>
          </w:p>
          <w:p w14:paraId="062A1925"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national stakeholders and</w:t>
            </w:r>
          </w:p>
          <w:p w14:paraId="18134F33"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development partners</w:t>
            </w:r>
          </w:p>
        </w:tc>
        <w:tc>
          <w:tcPr>
            <w:tcW w:w="1997" w:type="dxa"/>
          </w:tcPr>
          <w:p w14:paraId="37D21831"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Medium</w:t>
            </w:r>
          </w:p>
        </w:tc>
        <w:tc>
          <w:tcPr>
            <w:tcW w:w="2859" w:type="dxa"/>
          </w:tcPr>
          <w:p w14:paraId="11F6E047"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The already established TWG and the ad-hoc committee are expected to appraise the project performance at each level.</w:t>
            </w:r>
          </w:p>
          <w:p w14:paraId="4706BA6A"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p>
        </w:tc>
        <w:tc>
          <w:tcPr>
            <w:tcW w:w="1305" w:type="dxa"/>
          </w:tcPr>
          <w:p w14:paraId="682A5E4E"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401DDFD6" w14:textId="77777777" w:rsidTr="002C2584">
        <w:trPr>
          <w:trHeight w:val="467"/>
          <w:jc w:val="center"/>
        </w:trPr>
        <w:tc>
          <w:tcPr>
            <w:tcW w:w="2742" w:type="dxa"/>
          </w:tcPr>
          <w:p w14:paraId="4CE0E077"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Delayed Procurement process</w:t>
            </w:r>
          </w:p>
        </w:tc>
        <w:tc>
          <w:tcPr>
            <w:tcW w:w="1997" w:type="dxa"/>
          </w:tcPr>
          <w:p w14:paraId="6A100687"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Medium</w:t>
            </w:r>
          </w:p>
        </w:tc>
        <w:tc>
          <w:tcPr>
            <w:tcW w:w="2859" w:type="dxa"/>
          </w:tcPr>
          <w:p w14:paraId="03D745F5"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 xml:space="preserve">ICS has already secured tablets </w:t>
            </w:r>
            <w:r w:rsidRPr="004C3AEA">
              <w:rPr>
                <w:rFonts w:ascii="Times New Roman" w:hAnsi="Times New Roman" w:cs="Times New Roman"/>
                <w:sz w:val="24"/>
                <w:szCs w:val="24"/>
              </w:rPr>
              <w:t>from the government and the wereda and upward structure is equipped with computers. ICS can start arrangement for procuring of networking materials upon having a green light.</w:t>
            </w:r>
          </w:p>
        </w:tc>
        <w:tc>
          <w:tcPr>
            <w:tcW w:w="1305" w:type="dxa"/>
          </w:tcPr>
          <w:p w14:paraId="74A38478"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4E03A866" w14:textId="77777777" w:rsidTr="002C2584">
        <w:trPr>
          <w:trHeight w:val="728"/>
          <w:jc w:val="center"/>
        </w:trPr>
        <w:tc>
          <w:tcPr>
            <w:tcW w:w="2742" w:type="dxa"/>
          </w:tcPr>
          <w:p w14:paraId="5520F27A"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Fulfilling the required  human power</w:t>
            </w:r>
          </w:p>
        </w:tc>
        <w:tc>
          <w:tcPr>
            <w:tcW w:w="1997" w:type="dxa"/>
          </w:tcPr>
          <w:p w14:paraId="6C031513"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Medium</w:t>
            </w:r>
          </w:p>
        </w:tc>
        <w:tc>
          <w:tcPr>
            <w:tcW w:w="2859" w:type="dxa"/>
          </w:tcPr>
          <w:p w14:paraId="4D4C632D"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Because of turn over some profes</w:t>
            </w:r>
            <w:r w:rsidRPr="004C3AEA">
              <w:rPr>
                <w:rFonts w:ascii="Times New Roman" w:hAnsi="Times New Roman" w:cs="Times New Roman"/>
                <w:sz w:val="24"/>
                <w:szCs w:val="24"/>
              </w:rPr>
              <w:t>sionals and registrars may not be available during piloting.</w:t>
            </w:r>
            <w:r w:rsidRPr="004C3AEA">
              <w:rPr>
                <w:rFonts w:ascii="Times New Roman" w:eastAsia="Calibri" w:hAnsi="Times New Roman" w:cs="Times New Roman"/>
                <w:sz w:val="24"/>
                <w:szCs w:val="24"/>
              </w:rPr>
              <w:t xml:space="preserve"> </w:t>
            </w:r>
            <w:r w:rsidRPr="004C3AEA">
              <w:rPr>
                <w:rFonts w:ascii="Times New Roman" w:hAnsi="Times New Roman" w:cs="Times New Roman"/>
                <w:sz w:val="24"/>
                <w:szCs w:val="24"/>
              </w:rPr>
              <w:t xml:space="preserve"> In consultation with respective federal and regional bodies fulfilling human power by hiring would be solution.   </w:t>
            </w:r>
          </w:p>
        </w:tc>
        <w:tc>
          <w:tcPr>
            <w:tcW w:w="1305" w:type="dxa"/>
          </w:tcPr>
          <w:p w14:paraId="06859722"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4A4C4808" w14:textId="77777777" w:rsidTr="002C2584">
        <w:trPr>
          <w:trHeight w:val="647"/>
          <w:jc w:val="center"/>
        </w:trPr>
        <w:tc>
          <w:tcPr>
            <w:tcW w:w="2742" w:type="dxa"/>
          </w:tcPr>
          <w:p w14:paraId="7D6041F8"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lastRenderedPageBreak/>
              <w:t>COVID - 19</w:t>
            </w:r>
          </w:p>
        </w:tc>
        <w:tc>
          <w:tcPr>
            <w:tcW w:w="1997" w:type="dxa"/>
          </w:tcPr>
          <w:p w14:paraId="70CFBD07" w14:textId="77777777" w:rsidR="008D238D" w:rsidRPr="00670D50"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Medium</w:t>
            </w:r>
          </w:p>
        </w:tc>
        <w:tc>
          <w:tcPr>
            <w:tcW w:w="2859" w:type="dxa"/>
          </w:tcPr>
          <w:p w14:paraId="6C93B225"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In case Covid 19 is increasing alarmingly, movements and</w:t>
            </w:r>
            <w:r w:rsidRPr="004C3AEA">
              <w:rPr>
                <w:rFonts w:ascii="Times New Roman" w:hAnsi="Times New Roman" w:cs="Times New Roman"/>
                <w:sz w:val="24"/>
                <w:szCs w:val="24"/>
              </w:rPr>
              <w:t xml:space="preserve"> gatherings such as for training purpose will be affected. Hence, ICS has practical experience in managing such cases using virtual platforms and PPE will be in place as required.</w:t>
            </w:r>
          </w:p>
        </w:tc>
        <w:tc>
          <w:tcPr>
            <w:tcW w:w="1305" w:type="dxa"/>
          </w:tcPr>
          <w:p w14:paraId="79263857" w14:textId="77777777" w:rsidR="008D238D" w:rsidRPr="004C3AEA" w:rsidRDefault="008D238D" w:rsidP="00275A05">
            <w:pPr>
              <w:autoSpaceDE w:val="0"/>
              <w:autoSpaceDN w:val="0"/>
              <w:adjustRightInd w:val="0"/>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low</w:t>
            </w:r>
          </w:p>
        </w:tc>
      </w:tr>
    </w:tbl>
    <w:p w14:paraId="6B74406F" w14:textId="77777777" w:rsidR="008D238D" w:rsidRPr="00670D50" w:rsidRDefault="008D238D" w:rsidP="0017531B">
      <w:pPr>
        <w:pStyle w:val="TOC1"/>
      </w:pPr>
    </w:p>
    <w:bookmarkEnd w:id="0"/>
    <w:p w14:paraId="65D8C0E2" w14:textId="77777777" w:rsidR="001A277A" w:rsidRDefault="001A277A">
      <w:pPr>
        <w:rPr>
          <w:ins w:id="80" w:author="natnael makonnen" w:date="2024-05-30T12:06:00Z" w16du:dateUtc="2024-05-30T09:06:00Z"/>
        </w:rPr>
      </w:pPr>
    </w:p>
    <w:p w14:paraId="219A176B" w14:textId="5B07B345" w:rsidR="009A1443" w:rsidRDefault="009A1443" w:rsidP="001B54E4">
      <w:pPr>
        <w:spacing w:after="200" w:line="276" w:lineRule="auto"/>
      </w:pPr>
    </w:p>
    <w:sectPr w:rsidR="009A1443" w:rsidSect="001B54E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834A8" w14:textId="77777777" w:rsidR="00D47FFC" w:rsidRDefault="00D47FFC">
      <w:pPr>
        <w:spacing w:after="0" w:line="240" w:lineRule="auto"/>
      </w:pPr>
      <w:r>
        <w:separator/>
      </w:r>
    </w:p>
  </w:endnote>
  <w:endnote w:type="continuationSeparator" w:id="0">
    <w:p w14:paraId="11A49AE1" w14:textId="77777777" w:rsidR="00D47FFC" w:rsidRDefault="00D4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CD39" w14:textId="77777777" w:rsidR="002E5E89" w:rsidRDefault="002E5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6643437"/>
      <w:docPartObj>
        <w:docPartGallery w:val="Page Numbers (Bottom of Page)"/>
        <w:docPartUnique/>
      </w:docPartObj>
    </w:sdtPr>
    <w:sdtEndPr>
      <w:rPr>
        <w:color w:val="808080" w:themeColor="background1" w:themeShade="80"/>
        <w:spacing w:val="60"/>
      </w:rPr>
    </w:sdtEndPr>
    <w:sdtContent>
      <w:p w14:paraId="38CB1DFF" w14:textId="498D2AA3" w:rsidR="002E5E89" w:rsidRDefault="002E5E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76D9" w:rsidRPr="005B76D9">
          <w:rPr>
            <w:b/>
            <w:bCs/>
            <w:noProof/>
          </w:rPr>
          <w:t>v</w:t>
        </w:r>
        <w:r>
          <w:rPr>
            <w:b/>
            <w:bCs/>
            <w:noProof/>
          </w:rPr>
          <w:fldChar w:fldCharType="end"/>
        </w:r>
        <w:r>
          <w:rPr>
            <w:b/>
            <w:bCs/>
          </w:rPr>
          <w:t xml:space="preserve"> | </w:t>
        </w:r>
        <w:r>
          <w:rPr>
            <w:color w:val="808080" w:themeColor="background1" w:themeShade="80"/>
            <w:spacing w:val="60"/>
          </w:rPr>
          <w:t>Page</w:t>
        </w:r>
      </w:p>
    </w:sdtContent>
  </w:sdt>
  <w:p w14:paraId="634A98A6" w14:textId="77777777" w:rsidR="002E5E89" w:rsidRDefault="002E5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2703E" w14:textId="77777777" w:rsidR="002E5E89" w:rsidRDefault="002E5E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524450"/>
      <w:docPartObj>
        <w:docPartGallery w:val="Page Numbers (Bottom of Page)"/>
        <w:docPartUnique/>
      </w:docPartObj>
    </w:sdtPr>
    <w:sdtEndPr>
      <w:rPr>
        <w:color w:val="808080" w:themeColor="background1" w:themeShade="80"/>
        <w:spacing w:val="60"/>
      </w:rPr>
    </w:sdtEndPr>
    <w:sdtContent>
      <w:p w14:paraId="254CE376" w14:textId="2C9FC7CA" w:rsidR="002E5E89" w:rsidRDefault="002E5E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76D9" w:rsidRPr="005B76D9">
          <w:rPr>
            <w:b/>
            <w:bCs/>
            <w:noProof/>
          </w:rPr>
          <w:t>14</w:t>
        </w:r>
        <w:r>
          <w:rPr>
            <w:b/>
            <w:bCs/>
            <w:noProof/>
          </w:rPr>
          <w:fldChar w:fldCharType="end"/>
        </w:r>
        <w:r>
          <w:rPr>
            <w:b/>
            <w:bCs/>
          </w:rPr>
          <w:t xml:space="preserve"> | </w:t>
        </w:r>
        <w:r>
          <w:rPr>
            <w:color w:val="808080" w:themeColor="background1" w:themeShade="80"/>
            <w:spacing w:val="60"/>
          </w:rPr>
          <w:t>Page</w:t>
        </w:r>
      </w:p>
    </w:sdtContent>
  </w:sdt>
  <w:p w14:paraId="11BEFC43" w14:textId="77777777" w:rsidR="002E5E89" w:rsidRDefault="002E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8B73D" w14:textId="77777777" w:rsidR="00D47FFC" w:rsidRDefault="00D47FFC">
      <w:pPr>
        <w:spacing w:after="0" w:line="240" w:lineRule="auto"/>
      </w:pPr>
      <w:r>
        <w:separator/>
      </w:r>
    </w:p>
  </w:footnote>
  <w:footnote w:type="continuationSeparator" w:id="0">
    <w:p w14:paraId="3B46DD6F" w14:textId="77777777" w:rsidR="00D47FFC" w:rsidRDefault="00D47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419AD" w14:textId="77777777" w:rsidR="002E5E89" w:rsidRDefault="002E5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78036"/>
      <w:docPartObj>
        <w:docPartGallery w:val="Watermarks"/>
        <w:docPartUnique/>
      </w:docPartObj>
    </w:sdtPr>
    <w:sdtEndPr/>
    <w:sdtContent>
      <w:p w14:paraId="41A2B941" w14:textId="77777777" w:rsidR="002E5E89" w:rsidRDefault="001B54E4">
        <w:pPr>
          <w:pStyle w:val="Header"/>
        </w:pPr>
        <w:r>
          <w:rPr>
            <w:noProof/>
            <w:lang w:eastAsia="zh-TW"/>
          </w:rPr>
          <w:pict w14:anchorId="0D2638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8"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592DF" w14:textId="77777777" w:rsidR="002E5E89" w:rsidRDefault="002E5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69E4"/>
    <w:multiLevelType w:val="hybridMultilevel"/>
    <w:tmpl w:val="3B84B520"/>
    <w:lvl w:ilvl="0" w:tplc="179AEA9E">
      <w:start w:val="3"/>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60E09BE"/>
    <w:multiLevelType w:val="multilevel"/>
    <w:tmpl w:val="EC9C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534D6"/>
    <w:multiLevelType w:val="multilevel"/>
    <w:tmpl w:val="8A7E6920"/>
    <w:lvl w:ilvl="0">
      <w:start w:val="7"/>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4D8480A"/>
    <w:multiLevelType w:val="multilevel"/>
    <w:tmpl w:val="3898ACC4"/>
    <w:lvl w:ilvl="0">
      <w:start w:val="1"/>
      <w:numFmt w:val="decimal"/>
      <w:lvlText w:val="%1."/>
      <w:lvlJc w:val="left"/>
      <w:pPr>
        <w:ind w:left="615" w:hanging="360"/>
      </w:pPr>
      <w:rPr>
        <w:rFonts w:hint="default"/>
      </w:rPr>
    </w:lvl>
    <w:lvl w:ilvl="1">
      <w:start w:val="1"/>
      <w:numFmt w:val="decimal"/>
      <w:isLgl/>
      <w:lvlText w:val="%1.%2"/>
      <w:lvlJc w:val="left"/>
      <w:pPr>
        <w:ind w:left="705" w:hanging="45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415" w:hanging="2160"/>
      </w:pPr>
      <w:rPr>
        <w:rFonts w:hint="default"/>
      </w:rPr>
    </w:lvl>
  </w:abstractNum>
  <w:abstractNum w:abstractNumId="4" w15:restartNumberingAfterBreak="0">
    <w:nsid w:val="26F957AD"/>
    <w:multiLevelType w:val="hybridMultilevel"/>
    <w:tmpl w:val="8B4EAEAC"/>
    <w:lvl w:ilvl="0" w:tplc="7FD20BAE">
      <w:start w:val="9"/>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501F75"/>
    <w:multiLevelType w:val="hybridMultilevel"/>
    <w:tmpl w:val="D140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61D1B"/>
    <w:multiLevelType w:val="hybridMultilevel"/>
    <w:tmpl w:val="0832B7A8"/>
    <w:lvl w:ilvl="0" w:tplc="4B52ED10">
      <w:start w:val="13"/>
      <w:numFmt w:val="decimal"/>
      <w:lvlText w:val="%1."/>
      <w:lvlJc w:val="left"/>
      <w:pPr>
        <w:ind w:left="735" w:hanging="375"/>
      </w:pPr>
      <w:rPr>
        <w:rFonts w:hint="default"/>
        <w:color w:val="365F91" w:themeColor="accent1" w:themeShade="B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36238"/>
    <w:multiLevelType w:val="multilevel"/>
    <w:tmpl w:val="7AE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10804"/>
    <w:multiLevelType w:val="multilevel"/>
    <w:tmpl w:val="F8F2E2BE"/>
    <w:lvl w:ilvl="0">
      <w:start w:val="4"/>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803985"/>
    <w:multiLevelType w:val="hybridMultilevel"/>
    <w:tmpl w:val="87CE534A"/>
    <w:lvl w:ilvl="0" w:tplc="A798070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548F0"/>
    <w:multiLevelType w:val="hybridMultilevel"/>
    <w:tmpl w:val="0900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C7415"/>
    <w:multiLevelType w:val="hybridMultilevel"/>
    <w:tmpl w:val="2C9E23E6"/>
    <w:lvl w:ilvl="0" w:tplc="0EDE98A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5297FC8"/>
    <w:multiLevelType w:val="multilevel"/>
    <w:tmpl w:val="CF209C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D7AB2"/>
    <w:multiLevelType w:val="multilevel"/>
    <w:tmpl w:val="A30803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318A6"/>
    <w:multiLevelType w:val="hybridMultilevel"/>
    <w:tmpl w:val="B7282F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344B30"/>
    <w:multiLevelType w:val="hybridMultilevel"/>
    <w:tmpl w:val="623C1726"/>
    <w:lvl w:ilvl="0" w:tplc="77602A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E32D9"/>
    <w:multiLevelType w:val="hybridMultilevel"/>
    <w:tmpl w:val="FC5ACD4C"/>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32E6C11"/>
    <w:multiLevelType w:val="multilevel"/>
    <w:tmpl w:val="4B8E1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32D7D"/>
    <w:multiLevelType w:val="multilevel"/>
    <w:tmpl w:val="89D2A210"/>
    <w:lvl w:ilvl="0">
      <w:start w:val="4"/>
      <w:numFmt w:val="decimal"/>
      <w:lvlText w:val="%1."/>
      <w:lvlJc w:val="left"/>
      <w:pPr>
        <w:ind w:left="615" w:hanging="360"/>
      </w:pPr>
      <w:rPr>
        <w:rFonts w:hint="default"/>
      </w:rPr>
    </w:lvl>
    <w:lvl w:ilvl="1">
      <w:start w:val="1"/>
      <w:numFmt w:val="decimal"/>
      <w:isLgl/>
      <w:lvlText w:val="%1.%2"/>
      <w:lvlJc w:val="left"/>
      <w:pPr>
        <w:ind w:left="975" w:hanging="72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2055" w:hanging="180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415" w:hanging="2160"/>
      </w:pPr>
      <w:rPr>
        <w:rFonts w:hint="default"/>
      </w:rPr>
    </w:lvl>
  </w:abstractNum>
  <w:abstractNum w:abstractNumId="19" w15:restartNumberingAfterBreak="0">
    <w:nsid w:val="7E0E29AA"/>
    <w:multiLevelType w:val="multilevel"/>
    <w:tmpl w:val="28360EDE"/>
    <w:lvl w:ilvl="0">
      <w:start w:val="7"/>
      <w:numFmt w:val="decimal"/>
      <w:lvlText w:val="%1."/>
      <w:lvlJc w:val="left"/>
      <w:pPr>
        <w:ind w:left="630" w:hanging="630"/>
      </w:pPr>
      <w:rPr>
        <w:rFonts w:hint="default"/>
      </w:rPr>
    </w:lvl>
    <w:lvl w:ilvl="1">
      <w:start w:val="1"/>
      <w:numFmt w:val="decimal"/>
      <w:lvlText w:val="%1.%2."/>
      <w:lvlJc w:val="left"/>
      <w:pPr>
        <w:ind w:left="847" w:hanging="720"/>
      </w:pPr>
      <w:rPr>
        <w:rFonts w:hint="default"/>
      </w:rPr>
    </w:lvl>
    <w:lvl w:ilvl="2">
      <w:start w:val="1"/>
      <w:numFmt w:val="decimal"/>
      <w:lvlText w:val="%1.%2.%3."/>
      <w:lvlJc w:val="left"/>
      <w:pPr>
        <w:ind w:left="974" w:hanging="720"/>
      </w:pPr>
      <w:rPr>
        <w:rFonts w:hint="default"/>
      </w:rPr>
    </w:lvl>
    <w:lvl w:ilvl="3">
      <w:start w:val="1"/>
      <w:numFmt w:val="decimal"/>
      <w:lvlText w:val="%1.%2.%3.%4."/>
      <w:lvlJc w:val="left"/>
      <w:pPr>
        <w:ind w:left="1461" w:hanging="1080"/>
      </w:pPr>
      <w:rPr>
        <w:rFonts w:hint="default"/>
      </w:rPr>
    </w:lvl>
    <w:lvl w:ilvl="4">
      <w:start w:val="1"/>
      <w:numFmt w:val="decimal"/>
      <w:lvlText w:val="%1.%2.%3.%4.%5."/>
      <w:lvlJc w:val="left"/>
      <w:pPr>
        <w:ind w:left="1948" w:hanging="144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562" w:hanging="1800"/>
      </w:pPr>
      <w:rPr>
        <w:rFonts w:hint="default"/>
      </w:rPr>
    </w:lvl>
    <w:lvl w:ilvl="7">
      <w:start w:val="1"/>
      <w:numFmt w:val="decimal"/>
      <w:lvlText w:val="%1.%2.%3.%4.%5.%6.%7.%8."/>
      <w:lvlJc w:val="left"/>
      <w:pPr>
        <w:ind w:left="2689" w:hanging="1800"/>
      </w:pPr>
      <w:rPr>
        <w:rFonts w:hint="default"/>
      </w:rPr>
    </w:lvl>
    <w:lvl w:ilvl="8">
      <w:start w:val="1"/>
      <w:numFmt w:val="decimal"/>
      <w:lvlText w:val="%1.%2.%3.%4.%5.%6.%7.%8.%9."/>
      <w:lvlJc w:val="left"/>
      <w:pPr>
        <w:ind w:left="3176" w:hanging="2160"/>
      </w:pPr>
      <w:rPr>
        <w:rFonts w:hint="default"/>
      </w:rPr>
    </w:lvl>
  </w:abstractNum>
  <w:num w:numId="1" w16cid:durableId="1525171323">
    <w:abstractNumId w:val="15"/>
  </w:num>
  <w:num w:numId="2" w16cid:durableId="1652440976">
    <w:abstractNumId w:val="16"/>
  </w:num>
  <w:num w:numId="3" w16cid:durableId="1548487506">
    <w:abstractNumId w:val="8"/>
  </w:num>
  <w:num w:numId="4" w16cid:durableId="2105879894">
    <w:abstractNumId w:val="14"/>
  </w:num>
  <w:num w:numId="5" w16cid:durableId="742141392">
    <w:abstractNumId w:val="4"/>
  </w:num>
  <w:num w:numId="6" w16cid:durableId="1071804734">
    <w:abstractNumId w:val="12"/>
  </w:num>
  <w:num w:numId="7" w16cid:durableId="20287531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585372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6987441">
    <w:abstractNumId w:val="10"/>
  </w:num>
  <w:num w:numId="10" w16cid:durableId="2123110503">
    <w:abstractNumId w:val="1"/>
  </w:num>
  <w:num w:numId="11" w16cid:durableId="586691745">
    <w:abstractNumId w:val="7"/>
  </w:num>
  <w:num w:numId="12" w16cid:durableId="2082748269">
    <w:abstractNumId w:val="13"/>
  </w:num>
  <w:num w:numId="13" w16cid:durableId="1100443231">
    <w:abstractNumId w:val="17"/>
  </w:num>
  <w:num w:numId="14" w16cid:durableId="570116382">
    <w:abstractNumId w:val="3"/>
  </w:num>
  <w:num w:numId="15" w16cid:durableId="1476415320">
    <w:abstractNumId w:val="18"/>
  </w:num>
  <w:num w:numId="16" w16cid:durableId="1322464657">
    <w:abstractNumId w:val="19"/>
  </w:num>
  <w:num w:numId="17" w16cid:durableId="361322133">
    <w:abstractNumId w:val="9"/>
  </w:num>
  <w:num w:numId="18" w16cid:durableId="1301810678">
    <w:abstractNumId w:val="2"/>
  </w:num>
  <w:num w:numId="19" w16cid:durableId="1497573660">
    <w:abstractNumId w:val="5"/>
  </w:num>
  <w:num w:numId="20" w16cid:durableId="316541576">
    <w:abstractNumId w:val="0"/>
  </w:num>
  <w:num w:numId="21" w16cid:durableId="175990406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ngixo@hotmail.com">
    <w15:presenceInfo w15:providerId="Windows Live" w15:userId="1177ac727a2f49b5"/>
  </w15:person>
  <w15:person w15:author="Faben Getachew">
    <w15:presenceInfo w15:providerId="None" w15:userId="Faben Getachew"/>
  </w15:person>
  <w15:person w15:author="natnael makonnen">
    <w15:presenceInfo w15:providerId="Windows Live" w15:userId="f9d3b901f26b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8D"/>
    <w:rsid w:val="00013F6E"/>
    <w:rsid w:val="00014E26"/>
    <w:rsid w:val="00015B37"/>
    <w:rsid w:val="00060E98"/>
    <w:rsid w:val="0009766D"/>
    <w:rsid w:val="000B1F4F"/>
    <w:rsid w:val="000B47DC"/>
    <w:rsid w:val="000C491E"/>
    <w:rsid w:val="000C771B"/>
    <w:rsid w:val="000F1874"/>
    <w:rsid w:val="00103565"/>
    <w:rsid w:val="001207CC"/>
    <w:rsid w:val="0012238E"/>
    <w:rsid w:val="0014241B"/>
    <w:rsid w:val="00143D9E"/>
    <w:rsid w:val="001463AA"/>
    <w:rsid w:val="00152A2F"/>
    <w:rsid w:val="0017531B"/>
    <w:rsid w:val="00176A0B"/>
    <w:rsid w:val="001A277A"/>
    <w:rsid w:val="001B54E4"/>
    <w:rsid w:val="001D7F96"/>
    <w:rsid w:val="001E3225"/>
    <w:rsid w:val="001F06C2"/>
    <w:rsid w:val="002107BA"/>
    <w:rsid w:val="00224F94"/>
    <w:rsid w:val="00231EDB"/>
    <w:rsid w:val="00245CAA"/>
    <w:rsid w:val="00256F03"/>
    <w:rsid w:val="00263047"/>
    <w:rsid w:val="002701BD"/>
    <w:rsid w:val="00275A05"/>
    <w:rsid w:val="00297398"/>
    <w:rsid w:val="002A1C61"/>
    <w:rsid w:val="002C2584"/>
    <w:rsid w:val="002E5E89"/>
    <w:rsid w:val="003103A4"/>
    <w:rsid w:val="0032623D"/>
    <w:rsid w:val="003323BC"/>
    <w:rsid w:val="003734D5"/>
    <w:rsid w:val="003B6523"/>
    <w:rsid w:val="00430B9E"/>
    <w:rsid w:val="00437729"/>
    <w:rsid w:val="00456013"/>
    <w:rsid w:val="0046396B"/>
    <w:rsid w:val="00485759"/>
    <w:rsid w:val="0049290D"/>
    <w:rsid w:val="004C20BC"/>
    <w:rsid w:val="004C43AD"/>
    <w:rsid w:val="004C5A51"/>
    <w:rsid w:val="004C7273"/>
    <w:rsid w:val="00520872"/>
    <w:rsid w:val="005208F4"/>
    <w:rsid w:val="00583121"/>
    <w:rsid w:val="005842DB"/>
    <w:rsid w:val="00593BDC"/>
    <w:rsid w:val="005B76D9"/>
    <w:rsid w:val="005B7E59"/>
    <w:rsid w:val="005C3452"/>
    <w:rsid w:val="005E3468"/>
    <w:rsid w:val="006070F2"/>
    <w:rsid w:val="00614513"/>
    <w:rsid w:val="00664447"/>
    <w:rsid w:val="006916EF"/>
    <w:rsid w:val="006946C1"/>
    <w:rsid w:val="006C2D67"/>
    <w:rsid w:val="006C4C76"/>
    <w:rsid w:val="006C503F"/>
    <w:rsid w:val="006D0CE8"/>
    <w:rsid w:val="006F0337"/>
    <w:rsid w:val="006F642E"/>
    <w:rsid w:val="00765766"/>
    <w:rsid w:val="00783E60"/>
    <w:rsid w:val="00793B95"/>
    <w:rsid w:val="00796DDF"/>
    <w:rsid w:val="007D299C"/>
    <w:rsid w:val="008834EA"/>
    <w:rsid w:val="008951EE"/>
    <w:rsid w:val="008A4CA7"/>
    <w:rsid w:val="008C6E10"/>
    <w:rsid w:val="008C729F"/>
    <w:rsid w:val="008D238D"/>
    <w:rsid w:val="008D33C0"/>
    <w:rsid w:val="008F39FA"/>
    <w:rsid w:val="00904A0F"/>
    <w:rsid w:val="009539C7"/>
    <w:rsid w:val="00956333"/>
    <w:rsid w:val="00963F6E"/>
    <w:rsid w:val="009A1443"/>
    <w:rsid w:val="009A5902"/>
    <w:rsid w:val="009B483F"/>
    <w:rsid w:val="009D11E3"/>
    <w:rsid w:val="009D3443"/>
    <w:rsid w:val="009D415D"/>
    <w:rsid w:val="009F7AEB"/>
    <w:rsid w:val="00A07402"/>
    <w:rsid w:val="00A152C1"/>
    <w:rsid w:val="00AA1BC0"/>
    <w:rsid w:val="00AB6BD8"/>
    <w:rsid w:val="00AE7913"/>
    <w:rsid w:val="00AF4C7A"/>
    <w:rsid w:val="00B043B3"/>
    <w:rsid w:val="00B200BC"/>
    <w:rsid w:val="00B34CB5"/>
    <w:rsid w:val="00B46149"/>
    <w:rsid w:val="00B73B0D"/>
    <w:rsid w:val="00B81775"/>
    <w:rsid w:val="00B953B5"/>
    <w:rsid w:val="00BC0917"/>
    <w:rsid w:val="00BF6130"/>
    <w:rsid w:val="00C42EB0"/>
    <w:rsid w:val="00C96582"/>
    <w:rsid w:val="00CC2D8D"/>
    <w:rsid w:val="00CF5D33"/>
    <w:rsid w:val="00D10449"/>
    <w:rsid w:val="00D47FFC"/>
    <w:rsid w:val="00D8080D"/>
    <w:rsid w:val="00D80FEB"/>
    <w:rsid w:val="00D82D14"/>
    <w:rsid w:val="00D83474"/>
    <w:rsid w:val="00D90ED6"/>
    <w:rsid w:val="00DE68D4"/>
    <w:rsid w:val="00DF537E"/>
    <w:rsid w:val="00E03BF0"/>
    <w:rsid w:val="00E235E8"/>
    <w:rsid w:val="00E32503"/>
    <w:rsid w:val="00E547A5"/>
    <w:rsid w:val="00EE2AF9"/>
    <w:rsid w:val="00EE44E2"/>
    <w:rsid w:val="00EF58FA"/>
    <w:rsid w:val="00F02174"/>
    <w:rsid w:val="00F02BE6"/>
    <w:rsid w:val="00F07F9E"/>
    <w:rsid w:val="00F1720D"/>
    <w:rsid w:val="00F26C79"/>
    <w:rsid w:val="00F43C0A"/>
    <w:rsid w:val="00F44F3C"/>
    <w:rsid w:val="00F515F9"/>
    <w:rsid w:val="00F62A99"/>
    <w:rsid w:val="00F72DE1"/>
    <w:rsid w:val="00FA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CEA2F"/>
  <w15:docId w15:val="{D1004C4F-0E4A-481A-B211-22666ACF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38D"/>
    <w:pPr>
      <w:spacing w:after="160" w:line="259" w:lineRule="auto"/>
    </w:pPr>
  </w:style>
  <w:style w:type="paragraph" w:styleId="Heading1">
    <w:name w:val="heading 1"/>
    <w:basedOn w:val="Normal"/>
    <w:next w:val="Normal"/>
    <w:link w:val="Heading1Char"/>
    <w:uiPriority w:val="9"/>
    <w:qFormat/>
    <w:rsid w:val="008D238D"/>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8D238D"/>
    <w:pPr>
      <w:keepNext/>
      <w:keepLines/>
      <w:spacing w:before="200" w:after="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8D23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8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8D238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D238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D238D"/>
    <w:rPr>
      <w:color w:val="0563C1"/>
      <w:u w:val="single"/>
    </w:rPr>
  </w:style>
  <w:style w:type="paragraph" w:styleId="TOC1">
    <w:name w:val="toc 1"/>
    <w:basedOn w:val="Normal"/>
    <w:autoRedefine/>
    <w:uiPriority w:val="39"/>
    <w:unhideWhenUsed/>
    <w:rsid w:val="0017531B"/>
    <w:pPr>
      <w:tabs>
        <w:tab w:val="right" w:leader="dot" w:pos="9350"/>
      </w:tabs>
      <w:spacing w:after="0" w:line="360" w:lineRule="auto"/>
      <w:jc w:val="both"/>
    </w:pPr>
    <w:rPr>
      <w:rFonts w:ascii="Times New Roman" w:hAnsi="Times New Roman" w:cs="Times New Roman"/>
      <w:color w:val="000000" w:themeColor="text1"/>
      <w:sz w:val="24"/>
      <w:szCs w:val="24"/>
      <w:lang w:eastAsia="zh-CN"/>
    </w:rPr>
  </w:style>
  <w:style w:type="paragraph" w:styleId="TOC2">
    <w:name w:val="toc 2"/>
    <w:basedOn w:val="Normal"/>
    <w:autoRedefine/>
    <w:uiPriority w:val="39"/>
    <w:unhideWhenUsed/>
    <w:rsid w:val="00BC0917"/>
    <w:pPr>
      <w:spacing w:after="0" w:line="360" w:lineRule="auto"/>
      <w:jc w:val="both"/>
    </w:pPr>
    <w:rPr>
      <w:rFonts w:ascii="Times New Roman" w:hAnsi="Times New Roman" w:cs="Times New Roman"/>
      <w:color w:val="000000" w:themeColor="text1"/>
      <w:sz w:val="24"/>
      <w:szCs w:val="24"/>
    </w:rPr>
  </w:style>
  <w:style w:type="character" w:customStyle="1" w:styleId="ListParagraphChar">
    <w:name w:val="List Paragraph Char"/>
    <w:aliases w:val="Titre1 Char,texte Char,Paragraphe 2 Char,r2 Char,Tiitre 8 Char,Numbered Para 1 Char,Dot pt Char,No Spacing1 Char,List Paragraph Char Char Char Char,Indicator Text Char,Bullet 1 Char,List Paragraph1 Char,Bullet Points Char,Bullet Char"/>
    <w:basedOn w:val="DefaultParagraphFont"/>
    <w:link w:val="ListParagraph"/>
    <w:uiPriority w:val="34"/>
    <w:locked/>
    <w:rsid w:val="008D238D"/>
  </w:style>
  <w:style w:type="paragraph" w:styleId="ListParagraph">
    <w:name w:val="List Paragraph"/>
    <w:aliases w:val="Titre1,texte,Paragraphe 2,r2,Tiitre 8,Numbered Para 1,Dot pt,No Spacing1,List Paragraph Char Char Char,Indicator Text,Bullet 1,List Paragraph1,Bullet Points,List Paragraph12,MAIN CONTENT,Colorful List - Accent 11,List Bullet Mary,Bullet"/>
    <w:basedOn w:val="Normal"/>
    <w:link w:val="ListParagraphChar"/>
    <w:uiPriority w:val="34"/>
    <w:qFormat/>
    <w:rsid w:val="008D238D"/>
    <w:pPr>
      <w:spacing w:after="200" w:line="276" w:lineRule="auto"/>
      <w:ind w:left="720"/>
      <w:contextualSpacing/>
    </w:pPr>
  </w:style>
  <w:style w:type="character" w:styleId="CommentReference">
    <w:name w:val="annotation reference"/>
    <w:basedOn w:val="DefaultParagraphFont"/>
    <w:uiPriority w:val="99"/>
    <w:semiHidden/>
    <w:unhideWhenUsed/>
    <w:rsid w:val="008D238D"/>
    <w:rPr>
      <w:sz w:val="16"/>
      <w:szCs w:val="16"/>
    </w:rPr>
  </w:style>
  <w:style w:type="paragraph" w:styleId="CommentText">
    <w:name w:val="annotation text"/>
    <w:basedOn w:val="Normal"/>
    <w:link w:val="CommentTextChar"/>
    <w:uiPriority w:val="99"/>
    <w:unhideWhenUsed/>
    <w:rsid w:val="008D238D"/>
    <w:pPr>
      <w:spacing w:line="240" w:lineRule="auto"/>
    </w:pPr>
    <w:rPr>
      <w:sz w:val="20"/>
      <w:szCs w:val="20"/>
    </w:rPr>
  </w:style>
  <w:style w:type="character" w:customStyle="1" w:styleId="CommentTextChar">
    <w:name w:val="Comment Text Char"/>
    <w:basedOn w:val="DefaultParagraphFont"/>
    <w:link w:val="CommentText"/>
    <w:uiPriority w:val="99"/>
    <w:rsid w:val="008D238D"/>
    <w:rPr>
      <w:sz w:val="20"/>
      <w:szCs w:val="20"/>
    </w:rPr>
  </w:style>
  <w:style w:type="paragraph" w:styleId="CommentSubject">
    <w:name w:val="annotation subject"/>
    <w:basedOn w:val="CommentText"/>
    <w:next w:val="CommentText"/>
    <w:link w:val="CommentSubjectChar"/>
    <w:uiPriority w:val="99"/>
    <w:semiHidden/>
    <w:unhideWhenUsed/>
    <w:rsid w:val="008D238D"/>
    <w:rPr>
      <w:b/>
      <w:bCs/>
    </w:rPr>
  </w:style>
  <w:style w:type="character" w:customStyle="1" w:styleId="CommentSubjectChar">
    <w:name w:val="Comment Subject Char"/>
    <w:basedOn w:val="CommentTextChar"/>
    <w:link w:val="CommentSubject"/>
    <w:uiPriority w:val="99"/>
    <w:semiHidden/>
    <w:rsid w:val="008D238D"/>
    <w:rPr>
      <w:b/>
      <w:bCs/>
      <w:sz w:val="20"/>
      <w:szCs w:val="20"/>
    </w:rPr>
  </w:style>
  <w:style w:type="paragraph" w:styleId="BalloonText">
    <w:name w:val="Balloon Text"/>
    <w:basedOn w:val="Normal"/>
    <w:link w:val="BalloonTextChar"/>
    <w:uiPriority w:val="99"/>
    <w:semiHidden/>
    <w:unhideWhenUsed/>
    <w:rsid w:val="008D2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38D"/>
    <w:rPr>
      <w:rFonts w:ascii="Segoe UI" w:hAnsi="Segoe UI" w:cs="Segoe UI"/>
      <w:sz w:val="18"/>
      <w:szCs w:val="18"/>
    </w:rPr>
  </w:style>
  <w:style w:type="table" w:styleId="TableGrid">
    <w:name w:val="Table Grid"/>
    <w:basedOn w:val="TableNormal"/>
    <w:uiPriority w:val="39"/>
    <w:rsid w:val="008D2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38D"/>
    <w:rPr>
      <w:b/>
      <w:bCs/>
    </w:rPr>
  </w:style>
  <w:style w:type="paragraph" w:customStyle="1" w:styleId="mecb">
    <w:name w:val="mecb"/>
    <w:basedOn w:val="Normal"/>
    <w:rsid w:val="008D238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238D"/>
    <w:pPr>
      <w:outlineLvl w:val="9"/>
    </w:pPr>
    <w:rPr>
      <w:lang w:val="en-US" w:eastAsia="ja-JP"/>
    </w:rPr>
  </w:style>
  <w:style w:type="paragraph" w:styleId="Header">
    <w:name w:val="header"/>
    <w:basedOn w:val="Normal"/>
    <w:link w:val="HeaderChar"/>
    <w:uiPriority w:val="99"/>
    <w:unhideWhenUsed/>
    <w:rsid w:val="008D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8D"/>
  </w:style>
  <w:style w:type="paragraph" w:styleId="Footer">
    <w:name w:val="footer"/>
    <w:basedOn w:val="Normal"/>
    <w:link w:val="FooterChar"/>
    <w:uiPriority w:val="99"/>
    <w:unhideWhenUsed/>
    <w:rsid w:val="008D2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8D"/>
  </w:style>
  <w:style w:type="paragraph" w:styleId="HTMLPreformatted">
    <w:name w:val="HTML Preformatted"/>
    <w:basedOn w:val="Normal"/>
    <w:link w:val="HTMLPreformattedChar"/>
    <w:uiPriority w:val="99"/>
    <w:semiHidden/>
    <w:unhideWhenUsed/>
    <w:rsid w:val="008D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38D"/>
    <w:rPr>
      <w:rFonts w:ascii="Courier New" w:eastAsia="Times New Roman" w:hAnsi="Courier New" w:cs="Courier New"/>
      <w:sz w:val="20"/>
      <w:szCs w:val="20"/>
    </w:rPr>
  </w:style>
  <w:style w:type="character" w:customStyle="1" w:styleId="y2iqfc">
    <w:name w:val="y2iqfc"/>
    <w:basedOn w:val="DefaultParagraphFont"/>
    <w:rsid w:val="008D238D"/>
  </w:style>
  <w:style w:type="paragraph" w:customStyle="1" w:styleId="Elencoacolori-Colore11">
    <w:name w:val="Elenco a colori - Colore 11"/>
    <w:basedOn w:val="Normal"/>
    <w:uiPriority w:val="34"/>
    <w:qFormat/>
    <w:rsid w:val="008D238D"/>
    <w:pPr>
      <w:spacing w:after="200" w:line="276" w:lineRule="auto"/>
      <w:ind w:left="720"/>
      <w:contextualSpacing/>
    </w:pPr>
    <w:rPr>
      <w:rFonts w:ascii="Calibri" w:eastAsia="Times New Roman" w:hAnsi="Calibri" w:cs="Times New Roman"/>
      <w:lang w:val="it-IT" w:eastAsia="it-IT"/>
    </w:rPr>
  </w:style>
  <w:style w:type="paragraph" w:styleId="Revision">
    <w:name w:val="Revision"/>
    <w:hidden/>
    <w:uiPriority w:val="99"/>
    <w:semiHidden/>
    <w:rsid w:val="008D238D"/>
    <w:pPr>
      <w:spacing w:after="0" w:line="240" w:lineRule="auto"/>
    </w:pPr>
  </w:style>
  <w:style w:type="character" w:customStyle="1" w:styleId="mf-jss2003">
    <w:name w:val="mf-jss2003"/>
    <w:basedOn w:val="DefaultParagraphFont"/>
    <w:rsid w:val="00765766"/>
  </w:style>
  <w:style w:type="paragraph" w:styleId="TOC3">
    <w:name w:val="toc 3"/>
    <w:basedOn w:val="Normal"/>
    <w:next w:val="Normal"/>
    <w:autoRedefine/>
    <w:uiPriority w:val="39"/>
    <w:unhideWhenUsed/>
    <w:rsid w:val="001F06C2"/>
    <w:pPr>
      <w:spacing w:after="100"/>
      <w:ind w:left="440"/>
    </w:pPr>
  </w:style>
  <w:style w:type="character" w:customStyle="1" w:styleId="cf01">
    <w:name w:val="cf01"/>
    <w:basedOn w:val="DefaultParagraphFont"/>
    <w:rsid w:val="009A1443"/>
    <w:rPr>
      <w:rFonts w:ascii="Segoe UI" w:hAnsi="Segoe UI" w:cs="Segoe UI" w:hint="default"/>
      <w:sz w:val="18"/>
      <w:szCs w:val="18"/>
    </w:rPr>
  </w:style>
  <w:style w:type="character" w:styleId="UnresolvedMention">
    <w:name w:val="Unresolved Mention"/>
    <w:basedOn w:val="DefaultParagraphFont"/>
    <w:uiPriority w:val="99"/>
    <w:semiHidden/>
    <w:unhideWhenUsed/>
    <w:rsid w:val="009A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523867">
      <w:bodyDiv w:val="1"/>
      <w:marLeft w:val="0"/>
      <w:marRight w:val="0"/>
      <w:marTop w:val="0"/>
      <w:marBottom w:val="0"/>
      <w:divBdr>
        <w:top w:val="none" w:sz="0" w:space="0" w:color="auto"/>
        <w:left w:val="none" w:sz="0" w:space="0" w:color="auto"/>
        <w:bottom w:val="none" w:sz="0" w:space="0" w:color="auto"/>
        <w:right w:val="none" w:sz="0" w:space="0" w:color="auto"/>
      </w:divBdr>
      <w:divsChild>
        <w:div w:id="811215733">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A905-ACAD-45E7-9234-452C8133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8371</Words>
  <Characters>47719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menge</dc:creator>
  <cp:lastModifiedBy>natnael makonnen</cp:lastModifiedBy>
  <cp:revision>6</cp:revision>
  <cp:lastPrinted>2022-08-01T09:57:00Z</cp:lastPrinted>
  <dcterms:created xsi:type="dcterms:W3CDTF">2024-05-30T09:04:00Z</dcterms:created>
  <dcterms:modified xsi:type="dcterms:W3CDTF">2024-05-30T10:54:00Z</dcterms:modified>
</cp:coreProperties>
</file>